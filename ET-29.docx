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4"/>
        <w:gridCol w:w="11417"/>
      </w:tblGrid>
      <w:tr w:rsidR="006A6DA3" w14:paraId="2C1D5179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D43C62" w14:textId="77777777" w:rsidR="006A6DA3" w:rsidRDefault="00B1229E">
            <w:pPr>
              <w:pStyle w:val="Titolo3"/>
              <w:rPr>
                <w:rFonts w:eastAsia="Times New Roman"/>
              </w:rPr>
            </w:pPr>
            <w:r>
              <w:rPr>
                <w:rFonts w:eastAsia="Times New Roman"/>
              </w:rPr>
              <w:t>[ET-29] </w:t>
            </w:r>
            <w:hyperlink r:id="rId5" w:history="1">
              <w:r>
                <w:rPr>
                  <w:rStyle w:val="Collegamentoipertestuale"/>
                  <w:rFonts w:eastAsia="Times New Roman"/>
                </w:rPr>
                <w:t xml:space="preserve">Evoluzione modalità di rilascio su </w:t>
              </w:r>
              <w:proofErr w:type="spellStart"/>
              <w:r>
                <w:rPr>
                  <w:rStyle w:val="Collegamentoipertestuale"/>
                  <w:rFonts w:eastAsia="Times New Roman"/>
                </w:rPr>
                <w:t>Artifact</w:t>
              </w:r>
              <w:proofErr w:type="spellEnd"/>
              <w:r>
                <w:rPr>
                  <w:rStyle w:val="Collegamentoipertestuale"/>
                  <w:rFonts w:eastAsia="Times New Roman"/>
                </w:rPr>
                <w:t xml:space="preserve"> Repository</w:t>
              </w:r>
            </w:hyperlink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: 29/Mar/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21  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Updated</w:t>
            </w:r>
            <w:proofErr w:type="spellEnd"/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12/May/21  Due: 28/May/21 </w:t>
            </w:r>
          </w:p>
        </w:tc>
      </w:tr>
      <w:tr w:rsidR="006A6DA3" w14:paraId="26D6941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CB4893" w14:textId="77777777" w:rsidR="006A6DA3" w:rsidRDefault="00B122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AC2364" w14:textId="77777777" w:rsidR="006A6DA3" w:rsidRDefault="00B122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 Progress</w:t>
            </w:r>
          </w:p>
        </w:tc>
      </w:tr>
      <w:tr w:rsidR="006A6DA3" w14:paraId="4485681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FAF066" w14:textId="77777777" w:rsidR="006A6DA3" w:rsidRDefault="00B122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E53095" w14:textId="77777777" w:rsidR="006A6DA3" w:rsidRDefault="00AF356C">
            <w:pPr>
              <w:rPr>
                <w:rFonts w:eastAsia="Times New Roman"/>
              </w:rPr>
            </w:pPr>
            <w:hyperlink r:id="rId6" w:history="1">
              <w:r w:rsidR="00B1229E">
                <w:rPr>
                  <w:rStyle w:val="Collegamentoipertestuale"/>
                  <w:rFonts w:eastAsia="Times New Roman"/>
                </w:rPr>
                <w:t xml:space="preserve">Evoluzione </w:t>
              </w:r>
              <w:proofErr w:type="spellStart"/>
              <w:r w:rsidR="00B1229E">
                <w:rPr>
                  <w:rStyle w:val="Collegamentoipertestuale"/>
                  <w:rFonts w:eastAsia="Times New Roman"/>
                </w:rPr>
                <w:t>Toolchain</w:t>
              </w:r>
              <w:proofErr w:type="spellEnd"/>
            </w:hyperlink>
          </w:p>
        </w:tc>
      </w:tr>
      <w:tr w:rsidR="006A6DA3" w14:paraId="2045CFA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F741C0" w14:textId="77777777" w:rsidR="006A6DA3" w:rsidRDefault="00B122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A24535" w14:textId="77777777" w:rsidR="006A6DA3" w:rsidRDefault="00B122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A6DA3" w14:paraId="6FC9466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3C2BDC" w14:textId="77777777" w:rsidR="006A6DA3" w:rsidRDefault="00B1229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6B69DD" w14:textId="77777777" w:rsidR="006A6DA3" w:rsidRDefault="00B122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A6DA3" w14:paraId="1B0C209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9EFF31" w14:textId="77777777" w:rsidR="006A6DA3" w:rsidRDefault="00B122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Fix </w:t>
            </w:r>
            <w:proofErr w:type="spellStart"/>
            <w:r>
              <w:rPr>
                <w:rFonts w:eastAsia="Times New Roman"/>
                <w:b/>
                <w:bCs/>
              </w:rPr>
              <w:t>versions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B0B492" w14:textId="77777777" w:rsidR="006A6DA3" w:rsidRDefault="00B122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3B4B8C70" w14:textId="77777777" w:rsidR="006A6DA3" w:rsidRDefault="006A6DA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5"/>
        <w:gridCol w:w="4281"/>
        <w:gridCol w:w="2854"/>
        <w:gridCol w:w="4281"/>
      </w:tblGrid>
      <w:tr w:rsidR="006A6DA3" w14:paraId="0EDB1FC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576C05" w14:textId="77777777" w:rsidR="006A6DA3" w:rsidRDefault="00B1229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Type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D7D2A9" w14:textId="77777777" w:rsidR="006A6DA3" w:rsidRDefault="00B122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B964E1" w14:textId="77777777" w:rsidR="006A6DA3" w:rsidRDefault="00B1229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Priority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5FCA27" w14:textId="77777777" w:rsidR="006A6DA3" w:rsidRDefault="00B122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6A6DA3" w14:paraId="02F1FB2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5EAE19" w14:textId="77777777" w:rsidR="006A6DA3" w:rsidRDefault="00B122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49AD47" w14:textId="77777777" w:rsidR="006A6DA3" w:rsidRDefault="00AF356C">
            <w:pPr>
              <w:rPr>
                <w:rFonts w:eastAsia="Times New Roman"/>
              </w:rPr>
            </w:pPr>
            <w:hyperlink r:id="rId7" w:history="1">
              <w:r w:rsidR="00B1229E">
                <w:rPr>
                  <w:rStyle w:val="Collegamentoipertestuale"/>
                  <w:rFonts w:eastAsia="Times New Roman"/>
                </w:rPr>
                <w:t xml:space="preserve">Marco Pantano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895F79" w14:textId="77777777" w:rsidR="006A6DA3" w:rsidRDefault="00B1229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Assignee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208744" w14:textId="77777777" w:rsidR="006A6DA3" w:rsidRDefault="00AF356C">
            <w:pPr>
              <w:rPr>
                <w:rFonts w:eastAsia="Times New Roman"/>
              </w:rPr>
            </w:pPr>
            <w:hyperlink r:id="rId8" w:history="1">
              <w:r w:rsidR="00B1229E">
                <w:rPr>
                  <w:rStyle w:val="Collegamentoipertestuale"/>
                  <w:rFonts w:eastAsia="Times New Roman"/>
                </w:rPr>
                <w:t xml:space="preserve">Marco Pantano </w:t>
              </w:r>
            </w:hyperlink>
          </w:p>
        </w:tc>
      </w:tr>
      <w:tr w:rsidR="006A6DA3" w14:paraId="009AF80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3D74B2" w14:textId="77777777" w:rsidR="006A6DA3" w:rsidRDefault="00B1229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Resolution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B27C81" w14:textId="77777777" w:rsidR="006A6DA3" w:rsidRDefault="00B1229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Unresolved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5F0EF2" w14:textId="77777777" w:rsidR="006A6DA3" w:rsidRDefault="00B1229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Votes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CD2896" w14:textId="77777777" w:rsidR="006A6DA3" w:rsidRDefault="00B122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A6DA3" w14:paraId="2FB0E7C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2B0AB3" w14:textId="77777777" w:rsidR="006A6DA3" w:rsidRDefault="00B122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465829" w14:textId="77777777" w:rsidR="006A6DA3" w:rsidRDefault="00B122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A6DA3" w14:paraId="59462BC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B775D6" w14:textId="77777777" w:rsidR="006A6DA3" w:rsidRDefault="00B122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Σ </w:t>
            </w:r>
            <w:proofErr w:type="spellStart"/>
            <w:r>
              <w:rPr>
                <w:rFonts w:eastAsia="Times New Roman"/>
                <w:b/>
                <w:bCs/>
              </w:rPr>
              <w:t>Remaining</w:t>
            </w:r>
            <w:proofErr w:type="spellEnd"/>
            <w:r>
              <w:rPr>
                <w:rFonts w:eastAsia="Times New Roman"/>
                <w:b/>
                <w:bCs/>
              </w:rPr>
              <w:t xml:space="preserve">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30585B" w14:textId="77777777" w:rsidR="006A6DA3" w:rsidRDefault="00B122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BA44B9" w14:textId="77777777" w:rsidR="006A6DA3" w:rsidRDefault="00B1229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Remaining</w:t>
            </w:r>
            <w:proofErr w:type="spellEnd"/>
            <w:r>
              <w:rPr>
                <w:rFonts w:eastAsia="Times New Roman"/>
                <w:b/>
                <w:bCs/>
              </w:rPr>
              <w:t xml:space="preserve">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EB2061" w14:textId="77777777" w:rsidR="006A6DA3" w:rsidRDefault="00B122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6A6DA3" w14:paraId="13BDEB3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09C1DC" w14:textId="77777777" w:rsidR="006A6DA3" w:rsidRDefault="00B122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Σ Time </w:t>
            </w:r>
            <w:proofErr w:type="spellStart"/>
            <w:r>
              <w:rPr>
                <w:rFonts w:eastAsia="Times New Roman"/>
                <w:b/>
                <w:bCs/>
              </w:rPr>
              <w:t>Spent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5F15F3" w14:textId="77777777" w:rsidR="006A6DA3" w:rsidRDefault="00B122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D9DD07" w14:textId="77777777" w:rsidR="006A6DA3" w:rsidRDefault="00B122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Time </w:t>
            </w:r>
            <w:proofErr w:type="spellStart"/>
            <w:r>
              <w:rPr>
                <w:rFonts w:eastAsia="Times New Roman"/>
                <w:b/>
                <w:bCs/>
              </w:rPr>
              <w:t>Spent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010F8A" w14:textId="77777777" w:rsidR="006A6DA3" w:rsidRDefault="00B122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6A6DA3" w14:paraId="012DB13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F64F49" w14:textId="77777777" w:rsidR="006A6DA3" w:rsidRDefault="00B122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Σ </w:t>
            </w:r>
            <w:proofErr w:type="spellStart"/>
            <w:r>
              <w:rPr>
                <w:rFonts w:eastAsia="Times New Roman"/>
                <w:b/>
                <w:bCs/>
              </w:rPr>
              <w:t>Original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4C9257" w14:textId="77777777" w:rsidR="006A6DA3" w:rsidRDefault="00B122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96DFF4" w14:textId="77777777" w:rsidR="006A6DA3" w:rsidRDefault="00B1229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Original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1A975D" w14:textId="77777777" w:rsidR="006A6DA3" w:rsidRDefault="00B122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14:paraId="50F44A25" w14:textId="77777777" w:rsidR="006A6DA3" w:rsidRDefault="006A6DA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4"/>
        <w:gridCol w:w="11417"/>
      </w:tblGrid>
      <w:tr w:rsidR="006A6DA3" w14:paraId="366587B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CD4C01" w14:textId="77777777" w:rsidR="006A6DA3" w:rsidRDefault="00B122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E98A25" w14:textId="77777777" w:rsidR="006A6DA3" w:rsidRDefault="00B122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INCLUDEPICTURE  \d "https://gestionerilasci.atlassian.net/images/icons/attach/text.gif" \* MERGEFORMATINET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  <w:noProof/>
              </w:rPr>
              <w:drawing>
                <wp:inline distT="0" distB="0" distL="0" distR="0" wp14:anchorId="31B5C6E6" wp14:editId="259C3CEC">
                  <wp:extent cx="204470" cy="204470"/>
                  <wp:effectExtent l="0" t="0" r="11430" b="11430"/>
                  <wp:docPr id="1" name="Immagine 1" descr="Text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ext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7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SetDepoyLibrerieProprietarieComponente.js     </w:t>
            </w: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INCLUDEPICTURE  \d "https://gestionerilasci.atlassian.net/images/icons/attach/text.gif" \* MERGEFORMATINET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  <w:noProof/>
              </w:rPr>
              <w:drawing>
                <wp:inline distT="0" distB="0" distL="0" distR="0" wp14:anchorId="75D9FBA1" wp14:editId="46973DC8">
                  <wp:extent cx="204470" cy="204470"/>
                  <wp:effectExtent l="0" t="0" r="11430" b="11430"/>
                  <wp:docPr id="2" name="Immagine 2" descr="Text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ext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7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SetLibrerieProprietarieDaRilasciare.js     </w:t>
            </w:r>
          </w:p>
        </w:tc>
      </w:tr>
      <w:tr w:rsidR="006A6DA3" w14:paraId="323AEE2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14E60D" w14:textId="77777777" w:rsidR="006A6DA3" w:rsidRDefault="00B122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07"/>
              <w:gridCol w:w="2835"/>
              <w:gridCol w:w="1879"/>
              <w:gridCol w:w="1463"/>
              <w:gridCol w:w="3757"/>
            </w:tblGrid>
            <w:tr w:rsidR="006A6DA3" w14:paraId="1D4EB36D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CCA67BF" w14:textId="77777777" w:rsidR="006A6DA3" w:rsidRDefault="00B122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FB014D" w14:textId="77777777" w:rsidR="006A6DA3" w:rsidRDefault="00B1229E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6DA4A3" w14:textId="77777777" w:rsidR="006A6DA3" w:rsidRDefault="00B1229E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451EDDD" w14:textId="77777777" w:rsidR="006A6DA3" w:rsidRDefault="00B122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1EF94B" w14:textId="77777777" w:rsidR="006A6DA3" w:rsidRDefault="00B1229E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  <w:proofErr w:type="spellEnd"/>
                </w:p>
              </w:tc>
            </w:tr>
            <w:tr w:rsidR="006A6DA3" w14:paraId="082BB1C9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F4615C4" w14:textId="77777777" w:rsidR="006A6DA3" w:rsidRDefault="00AF356C">
                  <w:pPr>
                    <w:rPr>
                      <w:rFonts w:eastAsia="Times New Roman"/>
                    </w:rPr>
                  </w:pPr>
                  <w:hyperlink r:id="rId10" w:history="1">
                    <w:r w:rsidR="00B1229E">
                      <w:rPr>
                        <w:rStyle w:val="Collegamentoipertestuale"/>
                        <w:rFonts w:eastAsia="Times New Roman"/>
                      </w:rPr>
                      <w:t>ET-62</w:t>
                    </w:r>
                  </w:hyperlink>
                  <w:r w:rsidR="00B1229E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EBDF0BE" w14:textId="77777777" w:rsidR="006A6DA3" w:rsidRDefault="00AF356C">
                  <w:pPr>
                    <w:rPr>
                      <w:rFonts w:eastAsia="Times New Roman"/>
                    </w:rPr>
                  </w:pPr>
                  <w:hyperlink r:id="rId11" w:history="1">
                    <w:r w:rsidR="00B1229E">
                      <w:rPr>
                        <w:rStyle w:val="Collegamentoipertestuale"/>
                        <w:rFonts w:eastAsia="Times New Roman"/>
                      </w:rPr>
                      <w:t>Recupero estensione</w:t>
                    </w:r>
                  </w:hyperlink>
                  <w:r w:rsidR="00B1229E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C9A2A3" w14:textId="77777777" w:rsidR="006A6DA3" w:rsidRDefault="00B122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70F332" w14:textId="77777777" w:rsidR="006A6DA3" w:rsidRDefault="00B1229E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Done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12EB6E8" w14:textId="77777777" w:rsidR="006A6DA3" w:rsidRDefault="00B1229E">
                  <w:pPr>
                    <w:rPr>
                      <w:rFonts w:eastAsia="Times New Roman"/>
                    </w:rPr>
                  </w:pPr>
                  <w:proofErr w:type="spellStart"/>
                  <w:proofErr w:type="gramStart"/>
                  <w:r>
                    <w:rPr>
                      <w:rFonts w:eastAsia="Times New Roman"/>
                    </w:rPr>
                    <w:t>emiliano.iannetti</w:t>
                  </w:r>
                  <w:proofErr w:type="spellEnd"/>
                  <w:proofErr w:type="gram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6A6DA3" w14:paraId="17DD01F6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5014C9" w14:textId="77777777" w:rsidR="006A6DA3" w:rsidRDefault="00AF356C">
                  <w:pPr>
                    <w:rPr>
                      <w:rFonts w:eastAsia="Times New Roman"/>
                    </w:rPr>
                  </w:pPr>
                  <w:hyperlink r:id="rId12" w:history="1">
                    <w:r w:rsidR="00B1229E">
                      <w:rPr>
                        <w:rStyle w:val="Collegamentoipertestuale"/>
                        <w:rFonts w:eastAsia="Times New Roman"/>
                      </w:rPr>
                      <w:t>ET-63</w:t>
                    </w:r>
                  </w:hyperlink>
                  <w:r w:rsidR="00B1229E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E3A0F4E" w14:textId="77777777" w:rsidR="006A6DA3" w:rsidRDefault="00AF356C">
                  <w:pPr>
                    <w:rPr>
                      <w:rFonts w:eastAsia="Times New Roman"/>
                    </w:rPr>
                  </w:pPr>
                  <w:hyperlink r:id="rId13" w:history="1">
                    <w:r w:rsidR="00B1229E">
                      <w:rPr>
                        <w:rStyle w:val="Collegamentoipertestuale"/>
                        <w:rFonts w:eastAsia="Times New Roman"/>
                      </w:rPr>
                      <w:t>Creazione nuova tabella su DB</w:t>
                    </w:r>
                  </w:hyperlink>
                  <w:r w:rsidR="00B1229E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69E439" w14:textId="77777777" w:rsidR="006A6DA3" w:rsidRDefault="00B122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D654416" w14:textId="77777777" w:rsidR="006A6DA3" w:rsidRDefault="00B1229E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Done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F1D09E" w14:textId="77777777" w:rsidR="006A6DA3" w:rsidRDefault="00B1229E">
                  <w:pPr>
                    <w:rPr>
                      <w:rFonts w:eastAsia="Times New Roman"/>
                    </w:rPr>
                  </w:pPr>
                  <w:proofErr w:type="spellStart"/>
                  <w:proofErr w:type="gramStart"/>
                  <w:r>
                    <w:rPr>
                      <w:rFonts w:eastAsia="Times New Roman"/>
                    </w:rPr>
                    <w:t>emiliano.iannetti</w:t>
                  </w:r>
                  <w:proofErr w:type="spellEnd"/>
                  <w:proofErr w:type="gram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6A6DA3" w14:paraId="46F7B17D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A0F590" w14:textId="77777777" w:rsidR="006A6DA3" w:rsidRDefault="00AF356C">
                  <w:pPr>
                    <w:rPr>
                      <w:rFonts w:eastAsia="Times New Roman"/>
                    </w:rPr>
                  </w:pPr>
                  <w:hyperlink r:id="rId14" w:history="1">
                    <w:r w:rsidR="00B1229E">
                      <w:rPr>
                        <w:rStyle w:val="Collegamentoipertestuale"/>
                        <w:rFonts w:eastAsia="Times New Roman"/>
                      </w:rPr>
                      <w:t>ET-64</w:t>
                    </w:r>
                  </w:hyperlink>
                  <w:r w:rsidR="00B1229E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F95BD1" w14:textId="77777777" w:rsidR="006A6DA3" w:rsidRDefault="00AF356C">
                  <w:pPr>
                    <w:rPr>
                      <w:rFonts w:eastAsia="Times New Roman"/>
                    </w:rPr>
                  </w:pPr>
                  <w:hyperlink r:id="rId15" w:history="1">
                    <w:r w:rsidR="00B1229E">
                      <w:rPr>
                        <w:rStyle w:val="Collegamentoipertestuale"/>
                        <w:rFonts w:eastAsia="Times New Roman"/>
                      </w:rPr>
                      <w:t>Modifiche ai BOSC</w:t>
                    </w:r>
                  </w:hyperlink>
                  <w:r w:rsidR="00B1229E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445E34" w14:textId="77777777" w:rsidR="006A6DA3" w:rsidRDefault="00B122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3DEE5B3" w14:textId="77777777" w:rsidR="006A6DA3" w:rsidRDefault="00B122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1F0B0C" w14:textId="77777777" w:rsidR="006A6DA3" w:rsidRDefault="00B1229E">
                  <w:pPr>
                    <w:rPr>
                      <w:rFonts w:eastAsia="Times New Roman"/>
                    </w:rPr>
                  </w:pPr>
                  <w:proofErr w:type="spellStart"/>
                  <w:proofErr w:type="gramStart"/>
                  <w:r>
                    <w:rPr>
                      <w:rFonts w:eastAsia="Times New Roman"/>
                    </w:rPr>
                    <w:t>emiliano.iannetti</w:t>
                  </w:r>
                  <w:proofErr w:type="spellEnd"/>
                  <w:proofErr w:type="gram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6A6DA3" w14:paraId="2105B3B6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60D1FE" w14:textId="77777777" w:rsidR="006A6DA3" w:rsidRDefault="00AF356C">
                  <w:pPr>
                    <w:rPr>
                      <w:rFonts w:eastAsia="Times New Roman"/>
                    </w:rPr>
                  </w:pPr>
                  <w:hyperlink r:id="rId16" w:history="1">
                    <w:r w:rsidR="00B1229E">
                      <w:rPr>
                        <w:rStyle w:val="Collegamentoipertestuale"/>
                        <w:rFonts w:eastAsia="Times New Roman"/>
                      </w:rPr>
                      <w:t>ET-65</w:t>
                    </w:r>
                  </w:hyperlink>
                  <w:r w:rsidR="00B1229E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64BEFC" w14:textId="77777777" w:rsidR="006A6DA3" w:rsidRDefault="00AF356C">
                  <w:pPr>
                    <w:rPr>
                      <w:rFonts w:eastAsia="Times New Roman"/>
                    </w:rPr>
                  </w:pPr>
                  <w:hyperlink r:id="rId17" w:history="1">
                    <w:r w:rsidR="00B1229E">
                      <w:rPr>
                        <w:rStyle w:val="Collegamentoipertestuale"/>
                        <w:rFonts w:eastAsia="Times New Roman"/>
                      </w:rPr>
                      <w:t xml:space="preserve">Modifiche su </w:t>
                    </w:r>
                    <w:proofErr w:type="spellStart"/>
                    <w:r w:rsidR="00B1229E">
                      <w:rPr>
                        <w:rStyle w:val="Collegamentoipertestuale"/>
                        <w:rFonts w:eastAsia="Times New Roman"/>
                      </w:rPr>
                      <w:t>BuildForge</w:t>
                    </w:r>
                    <w:proofErr w:type="spellEnd"/>
                  </w:hyperlink>
                  <w:r w:rsidR="00B1229E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FFAED9" w14:textId="77777777" w:rsidR="006A6DA3" w:rsidRDefault="00B122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E3AAD9" w14:textId="77777777" w:rsidR="006A6DA3" w:rsidRDefault="00B122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1E35E1" w14:textId="77777777" w:rsidR="006A6DA3" w:rsidRDefault="00B1229E">
                  <w:pPr>
                    <w:rPr>
                      <w:rFonts w:eastAsia="Times New Roman"/>
                    </w:rPr>
                  </w:pPr>
                  <w:proofErr w:type="spellStart"/>
                  <w:proofErr w:type="gramStart"/>
                  <w:r>
                    <w:rPr>
                      <w:rFonts w:eastAsia="Times New Roman"/>
                    </w:rPr>
                    <w:t>emiliano.iannetti</w:t>
                  </w:r>
                  <w:proofErr w:type="spellEnd"/>
                  <w:proofErr w:type="gram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6A6DA3" w14:paraId="6547E943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2CBFEB8" w14:textId="77777777" w:rsidR="006A6DA3" w:rsidRDefault="00AF356C">
                  <w:pPr>
                    <w:rPr>
                      <w:rFonts w:eastAsia="Times New Roman"/>
                    </w:rPr>
                  </w:pPr>
                  <w:hyperlink r:id="rId18" w:history="1">
                    <w:r w:rsidR="00B1229E">
                      <w:rPr>
                        <w:rStyle w:val="Collegamentoipertestuale"/>
                        <w:rFonts w:eastAsia="Times New Roman"/>
                      </w:rPr>
                      <w:t>ET-66</w:t>
                    </w:r>
                  </w:hyperlink>
                  <w:r w:rsidR="00B1229E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6F7BC20" w14:textId="77777777" w:rsidR="006A6DA3" w:rsidRDefault="00AF356C">
                  <w:pPr>
                    <w:rPr>
                      <w:rFonts w:eastAsia="Times New Roman"/>
                    </w:rPr>
                  </w:pPr>
                  <w:hyperlink r:id="rId19" w:history="1">
                    <w:r w:rsidR="00B1229E">
                      <w:rPr>
                        <w:rStyle w:val="Collegamentoipertestuale"/>
                        <w:rFonts w:eastAsia="Times New Roman"/>
                      </w:rPr>
                      <w:t>Predisposizione documentazione di pro...</w:t>
                    </w:r>
                  </w:hyperlink>
                  <w:r w:rsidR="00B1229E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F8E507" w14:textId="77777777" w:rsidR="006A6DA3" w:rsidRDefault="00B122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F77095F" w14:textId="77777777" w:rsidR="006A6DA3" w:rsidRDefault="00B122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4AF5475" w14:textId="77777777" w:rsidR="006A6DA3" w:rsidRDefault="00B1229E">
                  <w:pPr>
                    <w:rPr>
                      <w:rFonts w:eastAsia="Times New Roman"/>
                    </w:rPr>
                  </w:pPr>
                  <w:proofErr w:type="spellStart"/>
                  <w:proofErr w:type="gramStart"/>
                  <w:r>
                    <w:rPr>
                      <w:rFonts w:eastAsia="Times New Roman"/>
                    </w:rPr>
                    <w:t>elvira.longo</w:t>
                  </w:r>
                  <w:proofErr w:type="spellEnd"/>
                  <w:proofErr w:type="gram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6A6DA3" w14:paraId="06E70CAF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CCAA9A" w14:textId="77777777" w:rsidR="006A6DA3" w:rsidRDefault="00AF356C">
                  <w:pPr>
                    <w:rPr>
                      <w:rFonts w:eastAsia="Times New Roman"/>
                    </w:rPr>
                  </w:pPr>
                  <w:hyperlink r:id="rId20" w:history="1">
                    <w:r w:rsidR="00B1229E">
                      <w:rPr>
                        <w:rStyle w:val="Collegamentoipertestuale"/>
                        <w:rFonts w:eastAsia="Times New Roman"/>
                      </w:rPr>
                      <w:t>ET-67</w:t>
                    </w:r>
                  </w:hyperlink>
                  <w:r w:rsidR="00B1229E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0B981B4" w14:textId="77777777" w:rsidR="006A6DA3" w:rsidRDefault="00AF356C">
                  <w:pPr>
                    <w:rPr>
                      <w:rFonts w:eastAsia="Times New Roman"/>
                    </w:rPr>
                  </w:pPr>
                  <w:hyperlink r:id="rId21" w:history="1">
                    <w:r w:rsidR="00B1229E">
                      <w:rPr>
                        <w:rStyle w:val="Collegamentoipertestuale"/>
                        <w:rFonts w:eastAsia="Times New Roman"/>
                      </w:rPr>
                      <w:t>Collaudo funzionale</w:t>
                    </w:r>
                  </w:hyperlink>
                  <w:r w:rsidR="00B1229E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B1B339" w14:textId="77777777" w:rsidR="006A6DA3" w:rsidRDefault="00B122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3593EE" w14:textId="77777777" w:rsidR="006A6DA3" w:rsidRDefault="00B122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7905F9" w14:textId="77777777" w:rsidR="006A6DA3" w:rsidRDefault="00B1229E">
                  <w:pPr>
                    <w:rPr>
                      <w:rFonts w:eastAsia="Times New Roman"/>
                    </w:rPr>
                  </w:pPr>
                  <w:proofErr w:type="spellStart"/>
                  <w:proofErr w:type="gramStart"/>
                  <w:r>
                    <w:rPr>
                      <w:rFonts w:eastAsia="Times New Roman"/>
                    </w:rPr>
                    <w:t>emiliano.iannetti</w:t>
                  </w:r>
                  <w:proofErr w:type="spellEnd"/>
                  <w:proofErr w:type="gram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</w:tbl>
          <w:p w14:paraId="68DE4647" w14:textId="77777777" w:rsidR="006A6DA3" w:rsidRDefault="006A6DA3">
            <w:pPr>
              <w:rPr>
                <w:rFonts w:eastAsia="Times New Roman"/>
              </w:rPr>
            </w:pPr>
          </w:p>
        </w:tc>
      </w:tr>
      <w:tr w:rsidR="006A6DA3" w14:paraId="18130CA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D03321" w14:textId="77777777" w:rsidR="006A6DA3" w:rsidRDefault="00B1229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Epic</w:t>
            </w:r>
            <w:proofErr w:type="spellEnd"/>
            <w:r>
              <w:rPr>
                <w:rFonts w:eastAsia="Times New Roman"/>
                <w:b/>
                <w:bCs/>
              </w:rPr>
              <w:t xml:space="preserve">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46395A" w14:textId="77777777" w:rsidR="006A6DA3" w:rsidRDefault="00AF356C">
            <w:pPr>
              <w:rPr>
                <w:rFonts w:eastAsia="Times New Roman"/>
              </w:rPr>
            </w:pPr>
            <w:hyperlink r:id="rId22" w:history="1">
              <w:r w:rsidR="00B1229E">
                <w:rPr>
                  <w:rStyle w:val="Collegamentoipertestuale"/>
                  <w:rFonts w:eastAsia="Times New Roman"/>
                </w:rPr>
                <w:t xml:space="preserve">Evoluzione tecnologie gestite </w:t>
              </w:r>
            </w:hyperlink>
          </w:p>
        </w:tc>
      </w:tr>
      <w:tr w:rsidR="006A6DA3" w14:paraId="4EF3305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D97681" w14:textId="77777777" w:rsidR="006A6DA3" w:rsidRDefault="00B122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A3F4CE" w14:textId="77777777" w:rsidR="006A6DA3" w:rsidRDefault="00B122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ET Sprint 1</w:t>
            </w:r>
          </w:p>
        </w:tc>
      </w:tr>
    </w:tbl>
    <w:p w14:paraId="62917714" w14:textId="77777777" w:rsidR="006A6DA3" w:rsidRDefault="006A6DA3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387"/>
        <w:gridCol w:w="12900"/>
      </w:tblGrid>
      <w:tr w:rsidR="006A6DA3" w14:paraId="4F7A887E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1922A70" w14:textId="77777777" w:rsidR="006A6DA3" w:rsidRDefault="00B1229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proofErr w:type="spellStart"/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proofErr w:type="spellEnd"/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F72BAF1" w14:textId="77777777" w:rsidR="006A6DA3" w:rsidRDefault="00B122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AD32004" w14:textId="77777777" w:rsidR="006A6DA3" w:rsidRDefault="006A6DA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1"/>
      </w:tblGrid>
      <w:tr w:rsidR="006A6DA3" w:rsidRPr="0083113A" w14:paraId="034A334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8015EB" w14:textId="77777777" w:rsidR="006A6DA3" w:rsidRDefault="00B1229E">
            <w:pPr>
              <w:pStyle w:val="NormaleWeb"/>
            </w:pPr>
            <w:r>
              <w:rPr>
                <w:b/>
                <w:bCs/>
              </w:rPr>
              <w:t>Scenario</w:t>
            </w:r>
          </w:p>
          <w:p w14:paraId="4CD59164" w14:textId="77777777" w:rsidR="006A6DA3" w:rsidRDefault="00B1229E">
            <w:pPr>
              <w:pStyle w:val="NormaleWeb"/>
            </w:pPr>
            <w:r>
              <w:t xml:space="preserve">L’attuale </w:t>
            </w:r>
            <w:proofErr w:type="spellStart"/>
            <w:r>
              <w:t>Artifact</w:t>
            </w:r>
            <w:proofErr w:type="spellEnd"/>
            <w:r>
              <w:t xml:space="preserve"> Repository è Nexus Repository Manager 3.x (NXRM3).</w:t>
            </w:r>
          </w:p>
          <w:p w14:paraId="38378BF0" w14:textId="77777777" w:rsidR="006A6DA3" w:rsidRDefault="00B1229E">
            <w:pPr>
              <w:pStyle w:val="NormaleWeb"/>
            </w:pPr>
            <w:r>
              <w:rPr>
                <w:b/>
                <w:bCs/>
              </w:rPr>
              <w:t>AS-IS:</w:t>
            </w:r>
            <w:r>
              <w:t xml:space="preserve"> L’attuale modalità di rilascio delle componenti </w:t>
            </w:r>
            <w:proofErr w:type="spellStart"/>
            <w:r>
              <w:t>buildate</w:t>
            </w:r>
            <w:proofErr w:type="spellEnd"/>
            <w:r>
              <w:t xml:space="preserve"> sul repository prevede:</w:t>
            </w:r>
          </w:p>
          <w:p w14:paraId="460036A0" w14:textId="77777777" w:rsidR="006A6DA3" w:rsidRDefault="00B1229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l’utilizzo del </w:t>
            </w:r>
            <w:proofErr w:type="spellStart"/>
            <w:r>
              <w:rPr>
                <w:rFonts w:eastAsia="Times New Roman"/>
              </w:rPr>
              <w:t>maven</w:t>
            </w:r>
            <w:proofErr w:type="spellEnd"/>
            <w:r>
              <w:rPr>
                <w:rFonts w:eastAsia="Times New Roman"/>
              </w:rPr>
              <w:t xml:space="preserve"> plugin </w:t>
            </w:r>
            <w:proofErr w:type="spellStart"/>
            <w:r>
              <w:rPr>
                <w:rFonts w:eastAsia="Times New Roman"/>
              </w:rPr>
              <w:t>sonatype</w:t>
            </w:r>
            <w:proofErr w:type="spellEnd"/>
            <w:r>
              <w:rPr>
                <w:rFonts w:eastAsia="Times New Roman"/>
              </w:rPr>
              <w:t xml:space="preserve"> con il goal </w:t>
            </w:r>
            <w:proofErr w:type="spellStart"/>
            <w:r>
              <w:rPr>
                <w:rFonts w:eastAsia="Times New Roman"/>
              </w:rPr>
              <w:t>deploy</w:t>
            </w:r>
            <w:proofErr w:type="spellEnd"/>
          </w:p>
          <w:p w14:paraId="113C7A0F" w14:textId="77777777" w:rsidR="006A6DA3" w:rsidRDefault="00B1229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il rilascio di tutti gli artefatti </w:t>
            </w:r>
            <w:proofErr w:type="spellStart"/>
            <w:r>
              <w:rPr>
                <w:rFonts w:eastAsia="Times New Roman"/>
              </w:rPr>
              <w:t>buildati</w:t>
            </w:r>
            <w:proofErr w:type="spellEnd"/>
            <w:r>
              <w:rPr>
                <w:rFonts w:eastAsia="Times New Roman"/>
              </w:rPr>
              <w:t xml:space="preserve"> (Oggetto da </w:t>
            </w:r>
            <w:proofErr w:type="spellStart"/>
            <w:r>
              <w:rPr>
                <w:rFonts w:eastAsia="Times New Roman"/>
              </w:rPr>
              <w:t>deployare</w:t>
            </w:r>
            <w:proofErr w:type="spellEnd"/>
            <w:r>
              <w:rPr>
                <w:rFonts w:eastAsia="Times New Roman"/>
              </w:rPr>
              <w:t xml:space="preserve"> più tutte le librerie prodotto a tempo di build)</w:t>
            </w:r>
          </w:p>
          <w:p w14:paraId="5823546F" w14:textId="77777777" w:rsidR="006A6DA3" w:rsidRDefault="00B1229E">
            <w:pPr>
              <w:pStyle w:val="NormaleWeb"/>
            </w:pPr>
            <w:r>
              <w:t>Tale scenario ha una serie di impatti.</w:t>
            </w:r>
          </w:p>
          <w:p w14:paraId="5E6B0EFF" w14:textId="77777777" w:rsidR="006A6DA3" w:rsidRDefault="00B1229E">
            <w:pPr>
              <w:pStyle w:val="NormaleWeb"/>
            </w:pPr>
            <w:r>
              <w:t>in termini funzionali:</w:t>
            </w:r>
          </w:p>
          <w:p w14:paraId="4C2B4353" w14:textId="77777777" w:rsidR="006A6DA3" w:rsidRDefault="00B1229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possono essere rilasciate, durante la build del Componente A, delle librerie che verranno referenziate </w:t>
            </w:r>
            <w:proofErr w:type="spellStart"/>
            <w:r>
              <w:rPr>
                <w:rFonts w:eastAsia="Times New Roman"/>
              </w:rPr>
              <w:t>urante</w:t>
            </w:r>
            <w:proofErr w:type="spellEnd"/>
            <w:r>
              <w:rPr>
                <w:rFonts w:eastAsia="Times New Roman"/>
              </w:rPr>
              <w:t xml:space="preserve"> la build del componente B: </w:t>
            </w:r>
            <w:r>
              <w:rPr>
                <w:rFonts w:eastAsia="Times New Roman"/>
                <w:b/>
                <w:bCs/>
              </w:rPr>
              <w:t>il pattern che prevede la definizione di “common libraries” nel caso in cui più di un componente abbia la necessità di usarle a tempo di build è infranto</w:t>
            </w:r>
          </w:p>
          <w:p w14:paraId="32C29634" w14:textId="77777777" w:rsidR="006A6DA3" w:rsidRDefault="00B1229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possono essere prodotti a tempo di build artefatti quali client EJB necessari alla build delle componenti che devono fruire dei servizi esposti da un dato EJB</w:t>
            </w:r>
          </w:p>
          <w:p w14:paraId="6E091491" w14:textId="77777777" w:rsidR="006A6DA3" w:rsidRDefault="00B1229E">
            <w:pPr>
              <w:pStyle w:val="NormaleWeb"/>
            </w:pPr>
            <w:r>
              <w:t>in termini operativi:</w:t>
            </w:r>
          </w:p>
          <w:p w14:paraId="6D66EA0C" w14:textId="77777777" w:rsidR="006A6DA3" w:rsidRDefault="00B1229E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si conservano nel repository artefatti non necessari che potrebbero essere causa però di errori a tempo di </w:t>
            </w:r>
            <w:proofErr w:type="spellStart"/>
            <w:r>
              <w:rPr>
                <w:rFonts w:eastAsia="Times New Roman"/>
              </w:rPr>
              <w:t>maven</w:t>
            </w:r>
            <w:proofErr w:type="spellEnd"/>
            <w:r>
              <w:rPr>
                <w:rFonts w:eastAsia="Times New Roman"/>
              </w:rPr>
              <w:t xml:space="preserve"> build e in fase di </w:t>
            </w:r>
            <w:proofErr w:type="spellStart"/>
            <w:r>
              <w:rPr>
                <w:rFonts w:eastAsia="Times New Roman"/>
              </w:rPr>
              <w:t>deploy</w:t>
            </w:r>
            <w:proofErr w:type="spellEnd"/>
            <w:r>
              <w:rPr>
                <w:rFonts w:eastAsia="Times New Roman"/>
              </w:rPr>
              <w:t xml:space="preserve"> su Nexus</w:t>
            </w:r>
          </w:p>
          <w:p w14:paraId="202DB371" w14:textId="77777777" w:rsidR="006A6DA3" w:rsidRDefault="00B1229E">
            <w:pPr>
              <w:pStyle w:val="NormaleWeb"/>
            </w:pPr>
            <w:r>
              <w:rPr>
                <w:b/>
                <w:bCs/>
              </w:rPr>
              <w:t>TO-BE:</w:t>
            </w:r>
            <w:r>
              <w:t xml:space="preserve"> La futura modalità di rilascio delle componenti </w:t>
            </w:r>
            <w:proofErr w:type="spellStart"/>
            <w:r>
              <w:t>buildate</w:t>
            </w:r>
            <w:proofErr w:type="spellEnd"/>
            <w:r>
              <w:t xml:space="preserve"> sul repository prevede:</w:t>
            </w:r>
          </w:p>
          <w:p w14:paraId="1449AAE1" w14:textId="77777777" w:rsidR="006A6DA3" w:rsidRDefault="00B1229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l’utilizzo delle API </w:t>
            </w:r>
            <w:proofErr w:type="spellStart"/>
            <w:r>
              <w:rPr>
                <w:rFonts w:eastAsia="Times New Roman"/>
              </w:rPr>
              <w:t>Rest</w:t>
            </w:r>
            <w:proofErr w:type="spellEnd"/>
            <w:r>
              <w:rPr>
                <w:rFonts w:eastAsia="Times New Roman"/>
              </w:rPr>
              <w:t xml:space="preserve"> esposte da Nexus per eseguire la pubblicazione di artefatti su repository</w:t>
            </w:r>
          </w:p>
          <w:p w14:paraId="692D2F62" w14:textId="77777777" w:rsidR="006A6DA3" w:rsidRDefault="00B1229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il rilascio della sola componente </w:t>
            </w:r>
            <w:proofErr w:type="spellStart"/>
            <w:r>
              <w:rPr>
                <w:rFonts w:eastAsia="Times New Roman"/>
              </w:rPr>
              <w:t>deployabile</w:t>
            </w:r>
            <w:proofErr w:type="spellEnd"/>
          </w:p>
          <w:p w14:paraId="057FC4E8" w14:textId="77777777" w:rsidR="006A6DA3" w:rsidRDefault="00B1229E">
            <w:pPr>
              <w:pStyle w:val="NormaleWeb"/>
            </w:pPr>
            <w:r>
              <w:t xml:space="preserve">Sarà possibile eseguire l’upload, in via eccezionale e temporanea, di eventuali librerie prodotte dalla build stessa e necessarie alla build di pacchetti diversi da quella del componente con il quale sono stati prodotte: ciò sarà possibile solo a seguito di opportuna richiesta per la gestione </w:t>
            </w:r>
            <w:r>
              <w:lastRenderedPageBreak/>
              <w:t xml:space="preserve">dell’anagrafica delle componenti ricadenti in tale casistica. Il caso tipico è la produzione dei </w:t>
            </w:r>
            <w:proofErr w:type="spellStart"/>
            <w:r>
              <w:t>clientEJB</w:t>
            </w:r>
            <w:proofErr w:type="spellEnd"/>
            <w:r>
              <w:t xml:space="preserve"> che dovranno essere usati da applicativi terzi poter fruire dei servizi esposti dagli EJB dell’applicativo oggetto di build.</w:t>
            </w:r>
          </w:p>
          <w:p w14:paraId="11B1A6E4" w14:textId="77777777" w:rsidR="006A6DA3" w:rsidRDefault="00B1229E">
            <w:pPr>
              <w:pStyle w:val="NormaleWeb"/>
            </w:pPr>
            <w:r>
              <w:rPr>
                <w:b/>
                <w:bCs/>
              </w:rPr>
              <w:t>Dettaglio della soluzione da implementare</w:t>
            </w:r>
          </w:p>
          <w:p w14:paraId="675C2B8D" w14:textId="77777777" w:rsidR="006A6DA3" w:rsidRDefault="00B1229E">
            <w:pPr>
              <w:pStyle w:val="NormaleWeb"/>
            </w:pPr>
            <w:r>
              <w:t xml:space="preserve">In </w:t>
            </w:r>
            <w:proofErr w:type="spellStart"/>
            <w:r>
              <w:t>RTCExtensions</w:t>
            </w:r>
            <w:proofErr w:type="spellEnd"/>
            <w:r>
              <w:t xml:space="preserve"> viene aggiunta la nuova tabella </w:t>
            </w:r>
            <w:proofErr w:type="spellStart"/>
            <w:r>
              <w:t>AnagLibsComp</w:t>
            </w:r>
            <w:proofErr w:type="spellEnd"/>
            <w:r>
              <w:t xml:space="preserve"> avente la seguente struttura:</w:t>
            </w:r>
          </w:p>
          <w:p w14:paraId="55FFBF4D" w14:textId="77777777" w:rsidR="006A6DA3" w:rsidRDefault="00B1229E">
            <w:pPr>
              <w:pStyle w:val="NormaleWeb"/>
              <w:divId w:val="1437022582"/>
            </w:pPr>
            <w:proofErr w:type="spellStart"/>
            <w:r>
              <w:t>IdLibComp</w:t>
            </w:r>
            <w:proofErr w:type="spellEnd"/>
          </w:p>
          <w:p w14:paraId="4F5AC935" w14:textId="77777777" w:rsidR="006A6DA3" w:rsidRDefault="00B1229E">
            <w:pPr>
              <w:pStyle w:val="NormaleWeb"/>
              <w:divId w:val="1437022582"/>
            </w:pPr>
            <w:proofErr w:type="spellStart"/>
            <w:r>
              <w:t>NomeLibComp</w:t>
            </w:r>
            <w:proofErr w:type="spellEnd"/>
          </w:p>
          <w:p w14:paraId="68E5E718" w14:textId="77777777" w:rsidR="006A6DA3" w:rsidRDefault="00B1229E">
            <w:pPr>
              <w:pStyle w:val="NormaleWeb"/>
              <w:divId w:val="1437022582"/>
            </w:pPr>
            <w:proofErr w:type="spellStart"/>
            <w:r>
              <w:t>IdComp</w:t>
            </w:r>
            <w:proofErr w:type="spellEnd"/>
          </w:p>
          <w:p w14:paraId="56DF72B0" w14:textId="77777777" w:rsidR="006A6DA3" w:rsidRDefault="00B1229E">
            <w:pPr>
              <w:pStyle w:val="NormaleWeb"/>
            </w:pPr>
            <w:r>
              <w:rPr>
                <w:b/>
                <w:bCs/>
              </w:rPr>
              <w:t xml:space="preserve">Modifiche al </w:t>
            </w:r>
            <w:proofErr w:type="spellStart"/>
            <w:r>
              <w:rPr>
                <w:b/>
                <w:bCs/>
              </w:rPr>
              <w:t>BOSCRilascio</w:t>
            </w:r>
            <w:proofErr w:type="spellEnd"/>
          </w:p>
          <w:p w14:paraId="553FA426" w14:textId="77777777" w:rsidR="006A6DA3" w:rsidRDefault="00B1229E">
            <w:pPr>
              <w:pStyle w:val="NormaleWeb"/>
            </w:pPr>
            <w:r>
              <w:t xml:space="preserve">L’OP deve </w:t>
            </w:r>
            <w:proofErr w:type="gramStart"/>
            <w:r>
              <w:t>recuperare ,</w:t>
            </w:r>
            <w:proofErr w:type="gramEnd"/>
            <w:r>
              <w:t xml:space="preserve"> se </w:t>
            </w:r>
            <w:proofErr w:type="spellStart"/>
            <w:r>
              <w:t>prsenti</w:t>
            </w:r>
            <w:proofErr w:type="spellEnd"/>
            <w:r>
              <w:t xml:space="preserve"> in </w:t>
            </w:r>
            <w:proofErr w:type="spellStart"/>
            <w:r>
              <w:t>AnagLibsComp</w:t>
            </w:r>
            <w:proofErr w:type="spellEnd"/>
            <w:r>
              <w:t>, la lista (</w:t>
            </w:r>
            <w:proofErr w:type="spellStart"/>
            <w:r>
              <w:t>LibsCompList</w:t>
            </w:r>
            <w:proofErr w:type="spellEnd"/>
            <w:r>
              <w:t>) delle librerie proprietarie di componente per ciascun “</w:t>
            </w:r>
            <w:proofErr w:type="spellStart"/>
            <w:r>
              <w:t>child</w:t>
            </w:r>
            <w:proofErr w:type="spellEnd"/>
            <w:r>
              <w:t>” oggetto di build:</w:t>
            </w:r>
          </w:p>
          <w:p w14:paraId="05893A52" w14:textId="77777777" w:rsidR="006A6DA3" w:rsidRDefault="00B1229E">
            <w:pPr>
              <w:pStyle w:val="NormaleWeb"/>
            </w:pPr>
            <w:r>
              <w:t xml:space="preserve">Valorizziamo la nuova variabile </w:t>
            </w:r>
            <w:proofErr w:type="spellStart"/>
            <w:r>
              <w:t>numeroLibrerieProprietarieComponente</w:t>
            </w:r>
            <w:proofErr w:type="spellEnd"/>
            <w:r>
              <w:t xml:space="preserve">= </w:t>
            </w:r>
            <w:proofErr w:type="spellStart"/>
            <w:r>
              <w:t>LibsCompList.size</w:t>
            </w:r>
            <w:proofErr w:type="spellEnd"/>
            <w:r>
              <w:t>().</w:t>
            </w:r>
          </w:p>
          <w:p w14:paraId="7C8F2092" w14:textId="77777777" w:rsidR="006A6DA3" w:rsidRDefault="00B1229E">
            <w:pPr>
              <w:pStyle w:val="NormaleWeb"/>
            </w:pPr>
            <w:r>
              <w:t xml:space="preserve">Se </w:t>
            </w:r>
            <w:proofErr w:type="spellStart"/>
            <w:r>
              <w:t>numeroLibrerieProprietarieCompoennte</w:t>
            </w:r>
            <w:proofErr w:type="spellEnd"/>
            <w:r>
              <w:t xml:space="preserve">&gt;0 vengono valorizzate le nuove variabili da passare alla build </w:t>
            </w:r>
            <w:proofErr w:type="spellStart"/>
            <w:r>
              <w:t>definition</w:t>
            </w:r>
            <w:proofErr w:type="spellEnd"/>
            <w:r>
              <w:t>:</w:t>
            </w:r>
          </w:p>
          <w:p w14:paraId="19E17781" w14:textId="77777777" w:rsidR="006A6DA3" w:rsidRDefault="00B1229E">
            <w:pPr>
              <w:pStyle w:val="NormaleWeb"/>
            </w:pPr>
            <w:r>
              <w:t>TK_LIBSCOMP_COUNTER_CHILD$BF_ITERATION=numeroLibrerieProprietarieComponente</w:t>
            </w:r>
          </w:p>
          <w:p w14:paraId="79B24A14" w14:textId="77777777" w:rsidR="006A6DA3" w:rsidRDefault="00B1229E">
            <w:pPr>
              <w:pStyle w:val="NormaleWeb"/>
            </w:pPr>
            <w:proofErr w:type="spellStart"/>
            <w:r>
              <w:t>Ciclando</w:t>
            </w:r>
            <w:proofErr w:type="spellEnd"/>
            <w:r>
              <w:t xml:space="preserve"> </w:t>
            </w:r>
            <w:proofErr w:type="spellStart"/>
            <w:r>
              <w:t>LibsCompList</w:t>
            </w:r>
            <w:proofErr w:type="spellEnd"/>
            <w:r>
              <w:t xml:space="preserve"> valorizzo, per ogni componente, le variabili relative ai nomi delle librerie proprietarie di quel componente:</w:t>
            </w:r>
          </w:p>
          <w:p w14:paraId="47D0E6A3" w14:textId="77777777" w:rsidR="006A6DA3" w:rsidRDefault="00B1229E">
            <w:pPr>
              <w:pStyle w:val="NormaleWeb"/>
            </w:pPr>
            <w:r>
              <w:t>TK_LIBNAME_COMP$BF_ITERATION = ennesima libreria nella lista</w:t>
            </w:r>
          </w:p>
          <w:p w14:paraId="342CE158" w14:textId="77777777" w:rsidR="006A6DA3" w:rsidRDefault="00B1229E">
            <w:pPr>
              <w:pStyle w:val="NormaleWeb"/>
            </w:pPr>
            <w:r>
              <w:t>, altrimenti l’esecuzione del BOSC Rilascio procede come di consueto.</w:t>
            </w:r>
          </w:p>
          <w:p w14:paraId="38CDB68D" w14:textId="77777777" w:rsidR="006A6DA3" w:rsidRDefault="00B1229E">
            <w:pPr>
              <w:pStyle w:val="NormaleWeb"/>
            </w:pPr>
            <w:r>
              <w:rPr>
                <w:b/>
                <w:bCs/>
              </w:rPr>
              <w:t xml:space="preserve">Modifiche al job </w:t>
            </w:r>
            <w:proofErr w:type="spellStart"/>
            <w:r>
              <w:rPr>
                <w:b/>
                <w:bCs/>
              </w:rPr>
              <w:t>buildforge</w:t>
            </w:r>
            <w:proofErr w:type="spellEnd"/>
          </w:p>
          <w:p w14:paraId="46E100EF" w14:textId="77777777" w:rsidR="006A6DA3" w:rsidRDefault="00B1229E">
            <w:pPr>
              <w:pStyle w:val="NormaleWeb"/>
            </w:pPr>
            <w:r>
              <w:rPr>
                <w:b/>
                <w:bCs/>
              </w:rPr>
              <w:lastRenderedPageBreak/>
              <w:t>AS-IS:</w:t>
            </w:r>
            <w:r>
              <w:t xml:space="preserve"> Job ciclico che esegue, tramite un </w:t>
            </w:r>
            <w:proofErr w:type="spellStart"/>
            <w:r>
              <w:t>maven</w:t>
            </w:r>
            <w:proofErr w:type="spellEnd"/>
            <w:r>
              <w:t xml:space="preserve"> plugin di Sonatype, il goal “</w:t>
            </w:r>
            <w:proofErr w:type="spellStart"/>
            <w:r>
              <w:t>deploy</w:t>
            </w:r>
            <w:proofErr w:type="spellEnd"/>
            <w:r>
              <w:t xml:space="preserve">” attraverso il quale viene eseguito il rilascio degli artefatti su Nexus: viene effettuato un giro del ciclo per ognuna delle componenti applicative </w:t>
            </w:r>
            <w:proofErr w:type="spellStart"/>
            <w:r>
              <w:t>buildabili</w:t>
            </w:r>
            <w:proofErr w:type="spellEnd"/>
            <w:r>
              <w:t>.</w:t>
            </w:r>
          </w:p>
          <w:p w14:paraId="40EDB621" w14:textId="77777777" w:rsidR="006A6DA3" w:rsidRDefault="00B1229E">
            <w:pPr>
              <w:pStyle w:val="NormaleWeb"/>
            </w:pPr>
            <w:r>
              <w:t>Di seguito la struttura dell’attuale step:</w:t>
            </w:r>
          </w:p>
          <w:p w14:paraId="7A70D9A4" w14:textId="77777777" w:rsidR="006A6DA3" w:rsidRDefault="00B1229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Nome: </w:t>
            </w:r>
            <w:proofErr w:type="spellStart"/>
            <w:r>
              <w:rPr>
                <w:rFonts w:eastAsia="Times New Roman"/>
                <w:b/>
                <w:bCs/>
              </w:rPr>
              <w:t>maven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Deploy@NXRM</w:t>
            </w:r>
            <w:proofErr w:type="spellEnd"/>
          </w:p>
          <w:p w14:paraId="565A579F" w14:textId="77777777" w:rsidR="006A6DA3" w:rsidRDefault="00B1229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Tipo: </w:t>
            </w:r>
            <w:proofErr w:type="spellStart"/>
            <w:r>
              <w:rPr>
                <w:rFonts w:eastAsia="Times New Roman"/>
                <w:b/>
                <w:bCs/>
              </w:rPr>
              <w:t>While</w:t>
            </w:r>
            <w:proofErr w:type="spellEnd"/>
            <w:r>
              <w:rPr>
                <w:rFonts w:eastAsia="Times New Roman"/>
                <w:b/>
                <w:bCs/>
              </w:rPr>
              <w:t xml:space="preserve"> Loop</w:t>
            </w:r>
          </w:p>
          <w:p w14:paraId="62E05017" w14:textId="77777777" w:rsidR="006A6DA3" w:rsidRDefault="00B1229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Condition</w:t>
            </w:r>
            <w:proofErr w:type="spellEnd"/>
            <w:r>
              <w:rPr>
                <w:rFonts w:eastAsia="Times New Roman"/>
              </w:rPr>
              <w:t xml:space="preserve">: </w:t>
            </w:r>
            <w:r>
              <w:rPr>
                <w:rFonts w:eastAsia="Times New Roman"/>
                <w:b/>
                <w:bCs/>
              </w:rPr>
              <w:t>$BF_ITERATION&lt;=$NEXUSCOMPONENTDEPLOY</w:t>
            </w:r>
          </w:p>
          <w:p w14:paraId="526D80AF" w14:textId="77777777" w:rsidR="006A6DA3" w:rsidRPr="0083113A" w:rsidRDefault="00B1229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113A">
              <w:rPr>
                <w:rFonts w:eastAsia="Times New Roman"/>
                <w:lang w:val="en-US"/>
              </w:rPr>
              <w:t xml:space="preserve">Command: </w:t>
            </w:r>
            <w:r w:rsidRPr="0083113A">
              <w:rPr>
                <w:rFonts w:eastAsia="Times New Roman"/>
                <w:b/>
                <w:bCs/>
                <w:lang w:val="en-US"/>
              </w:rPr>
              <w:t>.bset env "COMPONENTNAME=$COMPONENTNAME_CHILD$BF_ITERATION"</w:t>
            </w:r>
            <w:r w:rsidRPr="0083113A">
              <w:rPr>
                <w:rFonts w:eastAsia="Times New Roman"/>
                <w:lang w:val="en-US"/>
              </w:rPr>
              <w:br/>
            </w:r>
            <w:r w:rsidRPr="0083113A">
              <w:rPr>
                <w:rFonts w:eastAsia="Times New Roman"/>
                <w:b/>
                <w:bCs/>
                <w:lang w:val="en-US"/>
              </w:rPr>
              <w:t>.bset env "TAG=$TICKET_DEPLOY_NUMBER_CHILD$BF_ITERATION"</w:t>
            </w:r>
            <w:r w:rsidRPr="0083113A">
              <w:rPr>
                <w:rFonts w:eastAsia="Times New Roman"/>
                <w:lang w:val="en-US"/>
              </w:rPr>
              <w:br/>
            </w:r>
            <w:r w:rsidRPr="0083113A">
              <w:rPr>
                <w:rFonts w:eastAsia="Times New Roman"/>
                <w:b/>
                <w:bCs/>
                <w:lang w:val="en-US"/>
              </w:rPr>
              <w:t>.bset env "NEXUSCOMPONENTDEPLOY=0"</w:t>
            </w:r>
            <w:r w:rsidRPr="0083113A">
              <w:rPr>
                <w:rFonts w:eastAsia="Times New Roman"/>
                <w:lang w:val="en-US"/>
              </w:rPr>
              <w:br/>
            </w:r>
            <w:r w:rsidRPr="0083113A">
              <w:rPr>
                <w:rFonts w:eastAsia="Times New Roman"/>
                <w:b/>
                <w:bCs/>
                <w:lang w:val="en-US"/>
              </w:rPr>
              <w:t>echo "Staging Deploy..."</w:t>
            </w:r>
            <w:r w:rsidRPr="0083113A">
              <w:rPr>
                <w:rFonts w:eastAsia="Times New Roman"/>
                <w:lang w:val="en-US"/>
              </w:rPr>
              <w:br/>
            </w:r>
            <w:r w:rsidRPr="0083113A">
              <w:rPr>
                <w:rFonts w:eastAsia="Times New Roman"/>
                <w:b/>
                <w:bCs/>
                <w:lang w:val="en-US"/>
              </w:rPr>
              <w:t>export HOME=$MAVEN_HOME</w:t>
            </w:r>
            <w:r w:rsidRPr="0083113A">
              <w:rPr>
                <w:rFonts w:eastAsia="Times New Roman"/>
                <w:lang w:val="en-US"/>
              </w:rPr>
              <w:br/>
            </w:r>
            <w:r w:rsidRPr="0083113A">
              <w:rPr>
                <w:rFonts w:eastAsia="Times New Roman"/>
                <w:b/>
                <w:bCs/>
                <w:lang w:val="en-US"/>
              </w:rPr>
              <w:t>export PATH=$MAVEN_HOME/bin:$PATH</w:t>
            </w:r>
            <w:r w:rsidRPr="0083113A">
              <w:rPr>
                <w:rFonts w:eastAsia="Times New Roman"/>
                <w:lang w:val="en-US"/>
              </w:rPr>
              <w:br/>
            </w:r>
            <w:r w:rsidRPr="0083113A">
              <w:rPr>
                <w:rFonts w:eastAsia="Times New Roman"/>
                <w:b/>
                <w:bCs/>
                <w:lang w:val="en-US"/>
              </w:rPr>
              <w:t>export JAVA_HOME=$NEXUSJAVAHOME</w:t>
            </w:r>
            <w:r w:rsidRPr="0083113A">
              <w:rPr>
                <w:rFonts w:eastAsia="Times New Roman"/>
                <w:lang w:val="en-US"/>
              </w:rPr>
              <w:br/>
            </w:r>
            <w:r w:rsidRPr="0083113A">
              <w:rPr>
                <w:rFonts w:eastAsia="Times New Roman"/>
                <w:b/>
                <w:bCs/>
                <w:lang w:val="en-US"/>
              </w:rPr>
              <w:t>cd $BF_SERVER_ROOT/$WORKSPACENAME/$COMPONENTNAME/src</w:t>
            </w:r>
            <w:r w:rsidRPr="0083113A">
              <w:rPr>
                <w:rFonts w:eastAsia="Times New Roman"/>
                <w:lang w:val="en-US"/>
              </w:rPr>
              <w:br/>
            </w:r>
            <w:ins w:id="0" w:author="Unknown">
              <w:r w:rsidRPr="0083113A">
                <w:rPr>
                  <w:rFonts w:eastAsia="Times New Roman"/>
                  <w:b/>
                  <w:bCs/>
                  <w:lang w:val="en-US"/>
                </w:rPr>
                <w:t>mvn install org.sonatype.plugins:nxrm3-maven-plugin:1.0.3:staging-deploy -s $PATH_SETTING/$MVNSETTINGS -DserverId=nxrm3_inail_build -DnexusUrl=$NEXUSBUILDEDURL -Drepository=$NEXUSHOSTEDBUILDED -Dtag=$TAG</w:t>
              </w:r>
            </w:ins>
            <w:r w:rsidRPr="0083113A">
              <w:rPr>
                <w:rFonts w:eastAsia="Times New Roman"/>
                <w:lang w:val="en-US"/>
              </w:rPr>
              <w:br/>
            </w:r>
            <w:r w:rsidRPr="0083113A">
              <w:rPr>
                <w:rFonts w:eastAsia="Times New Roman"/>
                <w:b/>
                <w:bCs/>
                <w:lang w:val="en-US"/>
              </w:rPr>
              <w:t>.bset env "NEXUSCOMPONENTDEPLOY=$TEMP_COMP_NUMBER"</w:t>
            </w:r>
          </w:p>
          <w:p w14:paraId="4DEE9CDB" w14:textId="77777777" w:rsidR="006A6DA3" w:rsidRDefault="00B1229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On </w:t>
            </w:r>
            <w:proofErr w:type="spellStart"/>
            <w:r>
              <w:rPr>
                <w:rFonts w:eastAsia="Times New Roman"/>
              </w:rPr>
              <w:t>fail</w:t>
            </w:r>
            <w:proofErr w:type="spellEnd"/>
            <w:r>
              <w:rPr>
                <w:rFonts w:eastAsia="Times New Roman"/>
              </w:rPr>
              <w:t xml:space="preserve">: </w:t>
            </w:r>
            <w:r>
              <w:rPr>
                <w:rFonts w:eastAsia="Times New Roman"/>
                <w:b/>
                <w:bCs/>
              </w:rPr>
              <w:t>Continue</w:t>
            </w:r>
          </w:p>
          <w:p w14:paraId="56044AE2" w14:textId="77777777" w:rsidR="006A6DA3" w:rsidRDefault="00B1229E">
            <w:pPr>
              <w:pStyle w:val="NormaleWeb"/>
            </w:pPr>
            <w:r>
              <w:t>Sotto la voce “</w:t>
            </w:r>
            <w:proofErr w:type="spellStart"/>
            <w:r>
              <w:t>Command</w:t>
            </w:r>
            <w:proofErr w:type="spellEnd"/>
            <w:r>
              <w:t xml:space="preserve">” è sottolineato il comando </w:t>
            </w:r>
            <w:proofErr w:type="spellStart"/>
            <w:r>
              <w:t>maven</w:t>
            </w:r>
            <w:proofErr w:type="spellEnd"/>
            <w:r>
              <w:t xml:space="preserve"> che sarà oggetto di modifica</w:t>
            </w:r>
          </w:p>
          <w:p w14:paraId="7DB9AB52" w14:textId="77777777" w:rsidR="006A6DA3" w:rsidRDefault="00B1229E">
            <w:pPr>
              <w:pStyle w:val="NormaleWeb"/>
            </w:pPr>
            <w:r>
              <w:t xml:space="preserve">TO-BE: </w:t>
            </w:r>
          </w:p>
          <w:p w14:paraId="56EE6638" w14:textId="77777777" w:rsidR="006A6DA3" w:rsidRDefault="00B1229E">
            <w:pPr>
              <w:pStyle w:val="NormaleWeb"/>
            </w:pPr>
            <w:r>
              <w:t>Sarà necessario creare nuove variabili per le seguenti esigenze:</w:t>
            </w:r>
          </w:p>
          <w:p w14:paraId="12D44EE2" w14:textId="77777777" w:rsidR="006A6DA3" w:rsidRDefault="00B1229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Contatore degli artefatti da </w:t>
            </w:r>
            <w:proofErr w:type="spellStart"/>
            <w:r>
              <w:rPr>
                <w:rFonts w:eastAsia="Times New Roman"/>
              </w:rPr>
              <w:t>deployare</w:t>
            </w:r>
            <w:proofErr w:type="spellEnd"/>
            <w:r>
              <w:rPr>
                <w:rFonts w:eastAsia="Times New Roman"/>
              </w:rPr>
              <w:t xml:space="preserve"> per ticket </w:t>
            </w:r>
            <w:proofErr w:type="spellStart"/>
            <w:r>
              <w:rPr>
                <w:rFonts w:eastAsia="Times New Roman"/>
              </w:rPr>
              <w:t>child</w:t>
            </w:r>
            <w:proofErr w:type="spellEnd"/>
            <w:r>
              <w:rPr>
                <w:rFonts w:eastAsia="Times New Roman"/>
              </w:rPr>
              <w:t xml:space="preserve">: TK_LIBSCOMP_COUNTER_CHILD$BF_ITERATION = </w:t>
            </w:r>
            <w:proofErr w:type="spellStart"/>
            <w:r>
              <w:rPr>
                <w:rFonts w:eastAsia="Times New Roman"/>
              </w:rPr>
              <w:t>numeroLibrerieProprietarieComponente</w:t>
            </w:r>
            <w:proofErr w:type="spellEnd"/>
          </w:p>
          <w:p w14:paraId="75E2F416" w14:textId="77777777" w:rsidR="006A6DA3" w:rsidRDefault="00B1229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Ciclo per eseguire il </w:t>
            </w:r>
            <w:proofErr w:type="spellStart"/>
            <w:r>
              <w:rPr>
                <w:rFonts w:eastAsia="Times New Roman"/>
              </w:rPr>
              <w:t>deploy</w:t>
            </w:r>
            <w:proofErr w:type="spellEnd"/>
            <w:r>
              <w:rPr>
                <w:rFonts w:eastAsia="Times New Roman"/>
              </w:rPr>
              <w:t xml:space="preserve"> del componente </w:t>
            </w:r>
            <w:proofErr w:type="spellStart"/>
            <w:r>
              <w:rPr>
                <w:rFonts w:eastAsia="Times New Roman"/>
              </w:rPr>
              <w:t>deployabile</w:t>
            </w:r>
            <w:proofErr w:type="spellEnd"/>
            <w:r>
              <w:rPr>
                <w:rFonts w:eastAsia="Times New Roman"/>
              </w:rPr>
              <w:t xml:space="preserve"> e delle eventuali librerie proprietarie di componente: TK_LIBNAME_COMP$BF_ITERATION = nome dell’</w:t>
            </w:r>
            <w:proofErr w:type="spellStart"/>
            <w:r>
              <w:rPr>
                <w:rFonts w:eastAsia="Times New Roman"/>
              </w:rPr>
              <w:t>ennessima</w:t>
            </w:r>
            <w:proofErr w:type="spellEnd"/>
            <w:r>
              <w:rPr>
                <w:rFonts w:eastAsia="Times New Roman"/>
              </w:rPr>
              <w:t xml:space="preserve"> libreria proprietaria di componente valorizzata </w:t>
            </w:r>
            <w:proofErr w:type="spellStart"/>
            <w:r>
              <w:rPr>
                <w:rFonts w:eastAsia="Times New Roman"/>
              </w:rPr>
              <w:t>ciclando</w:t>
            </w:r>
            <w:proofErr w:type="spellEnd"/>
            <w:r>
              <w:rPr>
                <w:rFonts w:eastAsia="Times New Roman"/>
              </w:rPr>
              <w:t xml:space="preserve"> la lista di librerie ottenuta tramite metodo “</w:t>
            </w:r>
            <w:proofErr w:type="spellStart"/>
            <w:r>
              <w:rPr>
                <w:rStyle w:val="Enfasicorsivo"/>
                <w:rFonts w:eastAsia="Times New Roman"/>
              </w:rPr>
              <w:t>getListaLibrerieProprietarieComponente</w:t>
            </w:r>
            <w:proofErr w:type="spellEnd"/>
            <w:r>
              <w:rPr>
                <w:rFonts w:eastAsia="Times New Roman"/>
              </w:rPr>
              <w:t>”</w:t>
            </w:r>
          </w:p>
          <w:p w14:paraId="1EBAF4D8" w14:textId="77777777" w:rsidR="006A6DA3" w:rsidRDefault="00B1229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ITERATION_COUNTER</w:t>
            </w:r>
          </w:p>
          <w:p w14:paraId="054FB7E6" w14:textId="77777777" w:rsidR="006A6DA3" w:rsidRDefault="00B1229E">
            <w:pPr>
              <w:pStyle w:val="NormaleWeb"/>
            </w:pPr>
            <w:r>
              <w:lastRenderedPageBreak/>
              <w:t>Sarà necessario dividere su due step la logica:</w:t>
            </w:r>
          </w:p>
          <w:p w14:paraId="5E4E9339" w14:textId="77777777" w:rsidR="006A6DA3" w:rsidRDefault="00B1229E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deploy</w:t>
            </w:r>
            <w:proofErr w:type="spellEnd"/>
            <w:r>
              <w:rPr>
                <w:rFonts w:eastAsia="Times New Roman"/>
              </w:rPr>
              <w:t xml:space="preserve"> dell’artefatto oggetto di </w:t>
            </w:r>
            <w:proofErr w:type="spellStart"/>
            <w:r>
              <w:rPr>
                <w:rFonts w:eastAsia="Times New Roman"/>
              </w:rPr>
              <w:t>deploy</w:t>
            </w:r>
            <w:proofErr w:type="spellEnd"/>
            <w:r>
              <w:rPr>
                <w:rFonts w:eastAsia="Times New Roman"/>
              </w:rPr>
              <w:t xml:space="preserve">, da eseguire sempre a valle di una build conclusa con esito positivo </w:t>
            </w:r>
          </w:p>
          <w:p w14:paraId="0772D30B" w14:textId="77777777" w:rsidR="006A6DA3" w:rsidRDefault="00B1229E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nome </w:t>
            </w:r>
            <w:proofErr w:type="spellStart"/>
            <w:r>
              <w:rPr>
                <w:rFonts w:eastAsia="Times New Roman"/>
                <w:b/>
                <w:bCs/>
              </w:rPr>
              <w:t>DeployComp@NXRM</w:t>
            </w:r>
            <w:proofErr w:type="spellEnd"/>
          </w:p>
          <w:p w14:paraId="5B16FE99" w14:textId="77777777" w:rsidR="006A6DA3" w:rsidRDefault="00B1229E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tipo :</w:t>
            </w:r>
            <w:proofErr w:type="spellStart"/>
            <w:r>
              <w:rPr>
                <w:rFonts w:eastAsia="Times New Roman"/>
                <w:b/>
                <w:bCs/>
              </w:rPr>
              <w:t>WhileLoop</w:t>
            </w:r>
            <w:proofErr w:type="spellEnd"/>
            <w:proofErr w:type="gramEnd"/>
          </w:p>
          <w:p w14:paraId="1C3216DD" w14:textId="77777777" w:rsidR="006A6DA3" w:rsidRDefault="00B1229E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Condition</w:t>
            </w:r>
            <w:proofErr w:type="spellEnd"/>
            <w:r>
              <w:rPr>
                <w:rFonts w:eastAsia="Times New Roman"/>
              </w:rPr>
              <w:t xml:space="preserve">: </w:t>
            </w:r>
            <w:r>
              <w:rPr>
                <w:rFonts w:eastAsia="Times New Roman"/>
                <w:b/>
                <w:bCs/>
              </w:rPr>
              <w:t>$BF_ITERATION&lt;=$NEXUSCOMPONENTDEPLOY</w:t>
            </w:r>
          </w:p>
          <w:p w14:paraId="48A3E99C" w14:textId="77777777" w:rsidR="006A6DA3" w:rsidRPr="0083113A" w:rsidRDefault="00B1229E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113A">
              <w:rPr>
                <w:rFonts w:eastAsia="Times New Roman"/>
                <w:lang w:val="en-US"/>
              </w:rPr>
              <w:t xml:space="preserve">Command: </w:t>
            </w:r>
            <w:r w:rsidRPr="0083113A">
              <w:rPr>
                <w:rFonts w:eastAsia="Times New Roman"/>
                <w:b/>
                <w:bCs/>
                <w:lang w:val="en-US"/>
              </w:rPr>
              <w:t>echo "Uploading artifacts on NXRM3 ...."</w:t>
            </w:r>
            <w:r w:rsidRPr="0083113A">
              <w:rPr>
                <w:rFonts w:eastAsia="Times New Roman"/>
                <w:lang w:val="en-US"/>
              </w:rPr>
              <w:br/>
              <w:t>*</w:t>
            </w:r>
            <w:r w:rsidRPr="0083113A">
              <w:rPr>
                <w:rFonts w:eastAsia="Times New Roman"/>
                <w:b/>
                <w:bCs/>
                <w:lang w:val="en-US"/>
              </w:rPr>
              <w:t>.bset env "COMPONENTNAME=$COMPONENTNAME_CHILD$BF_ITERATION"</w:t>
            </w:r>
            <w:r w:rsidRPr="0083113A">
              <w:rPr>
                <w:rFonts w:eastAsia="Times New Roman"/>
                <w:lang w:val="en-US"/>
              </w:rPr>
              <w:br/>
              <w:t>*</w:t>
            </w:r>
            <w:r w:rsidRPr="0083113A">
              <w:rPr>
                <w:rFonts w:eastAsia="Times New Roman"/>
                <w:b/>
                <w:bCs/>
                <w:lang w:val="en-US"/>
              </w:rPr>
              <w:t>.bset env "COMPNAME=$COMP_CHILD$BF_ITERATION"</w:t>
            </w:r>
            <w:r w:rsidRPr="0083113A">
              <w:rPr>
                <w:rFonts w:eastAsia="Times New Roman"/>
                <w:lang w:val="en-US"/>
              </w:rPr>
              <w:br/>
              <w:t>*</w:t>
            </w:r>
            <w:r w:rsidRPr="0083113A">
              <w:rPr>
                <w:rFonts w:eastAsia="Times New Roman"/>
                <w:b/>
                <w:bCs/>
                <w:lang w:val="en-US"/>
              </w:rPr>
              <w:t>.bset env "TAG=$TICKET_DEPLOY_NUMBER_CHILD$BF_ITERATION"</w:t>
            </w:r>
            <w:r w:rsidRPr="0083113A">
              <w:rPr>
                <w:rFonts w:eastAsia="Times New Roman"/>
                <w:lang w:val="en-US"/>
              </w:rPr>
              <w:br/>
              <w:t>*</w:t>
            </w:r>
            <w:r w:rsidRPr="0083113A">
              <w:rPr>
                <w:rFonts w:eastAsia="Times New Roman"/>
                <w:b/>
                <w:bCs/>
                <w:lang w:val="en-US"/>
              </w:rPr>
              <w:t>.bset env "GROUPIDPACCHETTO=$GROUPIDPACCHETTO_CHILD$BF_ITERATION"</w:t>
            </w:r>
            <w:r w:rsidRPr="0083113A">
              <w:rPr>
                <w:rFonts w:eastAsia="Times New Roman"/>
                <w:lang w:val="en-US"/>
              </w:rPr>
              <w:br/>
              <w:t>*</w:t>
            </w:r>
            <w:r w:rsidRPr="0083113A">
              <w:rPr>
                <w:rFonts w:eastAsia="Times New Roman"/>
                <w:b/>
                <w:bCs/>
                <w:lang w:val="en-US"/>
              </w:rPr>
              <w:t>.bset env "VERSIONEPACCHETTO=$VERSIONEPACCHETTO_CHILD$BF_ITERATION"</w:t>
            </w:r>
            <w:r w:rsidRPr="0083113A">
              <w:rPr>
                <w:rFonts w:eastAsia="Times New Roman"/>
                <w:lang w:val="en-US"/>
              </w:rPr>
              <w:br/>
              <w:t>*</w:t>
            </w:r>
            <w:r w:rsidRPr="0083113A">
              <w:rPr>
                <w:rFonts w:eastAsia="Times New Roman"/>
                <w:b/>
                <w:bCs/>
                <w:lang w:val="en-US"/>
              </w:rPr>
              <w:t>.bset env "TEMP_COMP_NUMBER=$COMPONENTNUMBER"</w:t>
            </w:r>
            <w:r w:rsidRPr="0083113A">
              <w:rPr>
                <w:rFonts w:eastAsia="Times New Roman"/>
                <w:lang w:val="en-US"/>
              </w:rPr>
              <w:br/>
              <w:t>*</w:t>
            </w:r>
            <w:r w:rsidRPr="0083113A">
              <w:rPr>
                <w:rFonts w:eastAsia="Times New Roman"/>
                <w:b/>
                <w:bCs/>
                <w:lang w:val="en-US"/>
              </w:rPr>
              <w:t>.bset env "COMPONENTNUMBER=0" .bset “EXTENSION= ritorno da batch per il recupero dell’estensione”</w:t>
            </w:r>
            <w:r w:rsidRPr="0083113A">
              <w:rPr>
                <w:rFonts w:eastAsia="Times New Roman"/>
                <w:lang w:val="en-US"/>
              </w:rPr>
              <w:br/>
              <w:t>*</w:t>
            </w:r>
            <w:r w:rsidRPr="0083113A">
              <w:rPr>
                <w:rFonts w:eastAsia="Times New Roman"/>
                <w:b/>
                <w:bCs/>
                <w:lang w:val="en-US"/>
              </w:rPr>
              <w:t>curl -v -u releaseUploader:releaseUploader123 -F maven2.generate-pom=true -F maven2.groupId=$GROUPIDPACCHETTO -F maven2.artifactId=$COMPNAME -F maven2.packaging=zip -F version=$VERSIONEPACCHETTO -F maven2.asset1=@/space/rational/builds/$WORKSPACENAME/$COMPONENTNAME/$SOURCE_REPO_DIR/$COMPNAME.$EXTENSION -F maven2.asset1.extension=$EXTENSION -F tag=$TAG</w:t>
            </w:r>
            <w:r w:rsidRPr="0083113A">
              <w:rPr>
                <w:rFonts w:eastAsia="Times New Roman"/>
                <w:lang w:val="en-US"/>
              </w:rPr>
              <w:t xml:space="preserve"> </w:t>
            </w:r>
            <w:hyperlink r:id="rId23" w:history="1">
              <w:r w:rsidRPr="0083113A">
                <w:rPr>
                  <w:rStyle w:val="Collegamentoipertestuale"/>
                  <w:rFonts w:eastAsia="Times New Roman"/>
                  <w:b/>
                  <w:bCs/>
                  <w:lang w:val="en-US"/>
                </w:rPr>
                <w:t>https://repositorymaven.inail.it:8443/nexus/service/rest/v1/components?repository=$NEXUSHOSTEDBUILDED</w:t>
              </w:r>
            </w:hyperlink>
            <w:r w:rsidRPr="0083113A">
              <w:rPr>
                <w:rFonts w:eastAsia="Times New Roman"/>
                <w:lang w:val="en-US"/>
              </w:rPr>
              <w:br/>
              <w:t>*</w:t>
            </w:r>
            <w:r w:rsidRPr="0083113A">
              <w:rPr>
                <w:rFonts w:eastAsia="Times New Roman"/>
                <w:b/>
                <w:bCs/>
                <w:lang w:val="en-US"/>
              </w:rPr>
              <w:t>.bset env "COMPONENTUPLOADED=$BF_ITERATION"</w:t>
            </w:r>
            <w:r w:rsidRPr="0083113A">
              <w:rPr>
                <w:rFonts w:eastAsia="Times New Roman"/>
                <w:lang w:val="en-US"/>
              </w:rPr>
              <w:br/>
              <w:t>*</w:t>
            </w:r>
            <w:r w:rsidRPr="0083113A">
              <w:rPr>
                <w:rFonts w:eastAsia="Times New Roman"/>
                <w:b/>
                <w:bCs/>
                <w:lang w:val="en-US"/>
              </w:rPr>
              <w:t>.bset env "COMPONENTNUMBER=$TEMP_COMP_NUMBER"</w:t>
            </w:r>
          </w:p>
          <w:p w14:paraId="5345F0E5" w14:textId="77777777" w:rsidR="006A6DA3" w:rsidRDefault="00B1229E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deploy</w:t>
            </w:r>
            <w:proofErr w:type="spellEnd"/>
            <w:r>
              <w:rPr>
                <w:rFonts w:eastAsia="Times New Roman"/>
              </w:rPr>
              <w:t xml:space="preserve"> delle librerie proprietarie di componente, da eseguire opzionalmente nel caso in cui TK_LIBSCOMP_COUNTER$BF_ITERATION&gt;0, (</w:t>
            </w:r>
            <w:proofErr w:type="spellStart"/>
            <w:r>
              <w:rPr>
                <w:rFonts w:eastAsia="Times New Roman"/>
                <w:b/>
                <w:bCs/>
              </w:rPr>
              <w:t>InvokeDeployLibsComp@NXRM</w:t>
            </w:r>
            <w:proofErr w:type="spellEnd"/>
            <w:r>
              <w:rPr>
                <w:rFonts w:eastAsia="Times New Roman"/>
              </w:rPr>
              <w:t xml:space="preserve">). Per gestire tale casistica sarà necessario creare un nuovo project BF dedicato al </w:t>
            </w:r>
            <w:proofErr w:type="spellStart"/>
            <w:r>
              <w:rPr>
                <w:rFonts w:eastAsia="Times New Roman"/>
              </w:rPr>
              <w:t>deploy</w:t>
            </w:r>
            <w:proofErr w:type="spellEnd"/>
            <w:r>
              <w:rPr>
                <w:rFonts w:eastAsia="Times New Roman"/>
              </w:rPr>
              <w:t xml:space="preserve"> su Nexus che si occuperà del </w:t>
            </w:r>
            <w:proofErr w:type="spellStart"/>
            <w:r>
              <w:rPr>
                <w:rFonts w:eastAsia="Times New Roman"/>
              </w:rPr>
              <w:t>deploy</w:t>
            </w:r>
            <w:proofErr w:type="spellEnd"/>
            <w:r>
              <w:rPr>
                <w:rFonts w:eastAsia="Times New Roman"/>
              </w:rPr>
              <w:t xml:space="preserve"> dell’artefatto e delle eventuali librerie proprietarie di componente. Tale job (</w:t>
            </w:r>
            <w:proofErr w:type="spellStart"/>
            <w:r>
              <w:rPr>
                <w:rFonts w:eastAsia="Times New Roman"/>
                <w:b/>
                <w:bCs/>
              </w:rPr>
              <w:t>DeployLibsComp@NXRM</w:t>
            </w:r>
            <w:proofErr w:type="spellEnd"/>
            <w:r>
              <w:rPr>
                <w:rFonts w:eastAsia="Times New Roman"/>
              </w:rPr>
              <w:t xml:space="preserve">) sarà richiamato da uno step </w:t>
            </w:r>
            <w:r>
              <w:rPr>
                <w:rFonts w:eastAsia="Times New Roman"/>
                <w:b/>
                <w:bCs/>
              </w:rPr>
              <w:t>“</w:t>
            </w:r>
            <w:proofErr w:type="spellStart"/>
            <w:r>
              <w:rPr>
                <w:rFonts w:eastAsia="Times New Roman"/>
                <w:b/>
                <w:bCs/>
              </w:rPr>
              <w:t>InvokeDeployLibsComp@NXRM</w:t>
            </w:r>
            <w:proofErr w:type="spellEnd"/>
            <w:r>
              <w:rPr>
                <w:rFonts w:eastAsia="Times New Roman"/>
                <w:b/>
                <w:bCs/>
              </w:rPr>
              <w:t>”</w:t>
            </w:r>
            <w:r>
              <w:rPr>
                <w:rFonts w:eastAsia="Times New Roman"/>
              </w:rPr>
              <w:t xml:space="preserve"> strutturato come segue: </w:t>
            </w:r>
          </w:p>
          <w:p w14:paraId="3D375842" w14:textId="77777777" w:rsidR="006A6DA3" w:rsidRDefault="00B1229E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nome: </w:t>
            </w:r>
            <w:proofErr w:type="spellStart"/>
            <w:r>
              <w:rPr>
                <w:rFonts w:eastAsia="Times New Roman"/>
                <w:b/>
                <w:bCs/>
              </w:rPr>
              <w:t>InvokeDeployLibsComp@NXRM</w:t>
            </w:r>
            <w:proofErr w:type="spellEnd"/>
          </w:p>
          <w:p w14:paraId="0F41B85E" w14:textId="77777777" w:rsidR="006A6DA3" w:rsidRDefault="00B1229E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Tipo: </w:t>
            </w:r>
            <w:proofErr w:type="spellStart"/>
            <w:r>
              <w:rPr>
                <w:rFonts w:eastAsia="Times New Roman"/>
                <w:b/>
                <w:bCs/>
              </w:rPr>
              <w:t>While</w:t>
            </w:r>
            <w:proofErr w:type="spellEnd"/>
            <w:r>
              <w:rPr>
                <w:rFonts w:eastAsia="Times New Roman"/>
                <w:b/>
                <w:bCs/>
              </w:rPr>
              <w:t xml:space="preserve"> Loop</w:t>
            </w:r>
          </w:p>
          <w:p w14:paraId="674AA033" w14:textId="77777777" w:rsidR="006A6DA3" w:rsidRPr="0083113A" w:rsidRDefault="00B1229E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113A">
              <w:rPr>
                <w:rFonts w:eastAsia="Times New Roman"/>
                <w:lang w:val="en-US"/>
              </w:rPr>
              <w:t xml:space="preserve">Condition: </w:t>
            </w:r>
            <w:r w:rsidRPr="0083113A">
              <w:rPr>
                <w:rFonts w:eastAsia="Times New Roman"/>
                <w:b/>
                <w:bCs/>
                <w:lang w:val="en-US"/>
              </w:rPr>
              <w:t>TK_LIBSCOMP_COUNTER$BF_ITERATION&gt;0,</w:t>
            </w:r>
          </w:p>
          <w:p w14:paraId="34F0AB41" w14:textId="77777777" w:rsidR="006A6DA3" w:rsidRPr="0083113A" w:rsidRDefault="00B1229E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113A">
              <w:rPr>
                <w:rFonts w:eastAsia="Times New Roman"/>
                <w:lang w:val="en-US"/>
              </w:rPr>
              <w:t xml:space="preserve">Command: </w:t>
            </w:r>
            <w:r w:rsidRPr="0083113A">
              <w:rPr>
                <w:rFonts w:eastAsia="Times New Roman"/>
                <w:b/>
                <w:bCs/>
                <w:lang w:val="en-US"/>
              </w:rPr>
              <w:t>.bset env COUNTER = $BF_ITERATION</w:t>
            </w:r>
            <w:r w:rsidRPr="0083113A">
              <w:rPr>
                <w:rFonts w:eastAsia="Times New Roman"/>
                <w:lang w:val="en-US"/>
              </w:rPr>
              <w:t>, .</w:t>
            </w:r>
            <w:r w:rsidRPr="0083113A">
              <w:rPr>
                <w:rFonts w:eastAsia="Times New Roman"/>
                <w:b/>
                <w:bCs/>
                <w:lang w:val="en-US"/>
              </w:rPr>
              <w:t>runwait</w:t>
            </w:r>
            <w:r w:rsidRPr="0083113A">
              <w:rPr>
                <w:rFonts w:eastAsia="Times New Roman"/>
                <w:lang w:val="en-US"/>
              </w:rPr>
              <w:t xml:space="preserve"> </w:t>
            </w:r>
            <w:r w:rsidRPr="0083113A">
              <w:rPr>
                <w:rFonts w:eastAsia="Times New Roman"/>
                <w:b/>
                <w:bCs/>
                <w:lang w:val="en-US"/>
              </w:rPr>
              <w:t>DeployLibsComp@NXRM</w:t>
            </w:r>
          </w:p>
          <w:p w14:paraId="0FE6B794" w14:textId="77777777" w:rsidR="006A6DA3" w:rsidRDefault="00B1229E">
            <w:pPr>
              <w:pStyle w:val="NormaleWeb"/>
            </w:pPr>
            <w:r>
              <w:t xml:space="preserve">Nel nuovo job, lo step contenente la logica di </w:t>
            </w:r>
            <w:proofErr w:type="spellStart"/>
            <w:r>
              <w:t>deploy</w:t>
            </w:r>
            <w:proofErr w:type="spellEnd"/>
            <w:r>
              <w:t xml:space="preserve"> delle librerie, avrà uno step strutturato come segue:</w:t>
            </w:r>
          </w:p>
          <w:p w14:paraId="211D6FE0" w14:textId="77777777" w:rsidR="006A6DA3" w:rsidRDefault="00B1229E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Nome: </w:t>
            </w:r>
            <w:proofErr w:type="spellStart"/>
            <w:r>
              <w:rPr>
                <w:rFonts w:eastAsia="Times New Roman"/>
                <w:b/>
                <w:bCs/>
              </w:rPr>
              <w:t>DeployLibs@NXRM</w:t>
            </w:r>
            <w:proofErr w:type="spellEnd"/>
          </w:p>
          <w:p w14:paraId="0159A651" w14:textId="77777777" w:rsidR="006A6DA3" w:rsidRDefault="00B1229E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Tipo: </w:t>
            </w:r>
            <w:proofErr w:type="spellStart"/>
            <w:r>
              <w:rPr>
                <w:rFonts w:eastAsia="Times New Roman"/>
                <w:b/>
                <w:bCs/>
              </w:rPr>
              <w:t>While</w:t>
            </w:r>
            <w:proofErr w:type="spellEnd"/>
            <w:r>
              <w:rPr>
                <w:rFonts w:eastAsia="Times New Roman"/>
                <w:b/>
                <w:bCs/>
              </w:rPr>
              <w:t xml:space="preserve"> Loop</w:t>
            </w:r>
          </w:p>
          <w:p w14:paraId="674E1EE8" w14:textId="77777777" w:rsidR="006A6DA3" w:rsidRPr="0083113A" w:rsidRDefault="00B1229E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113A">
              <w:rPr>
                <w:rFonts w:eastAsia="Times New Roman"/>
                <w:lang w:val="en-US"/>
              </w:rPr>
              <w:t xml:space="preserve">Condition: </w:t>
            </w:r>
            <w:r w:rsidRPr="0083113A">
              <w:rPr>
                <w:rFonts w:eastAsia="Times New Roman"/>
                <w:b/>
                <w:bCs/>
                <w:lang w:val="en-US"/>
              </w:rPr>
              <w:t>$BF_ITERATION</w:t>
            </w:r>
            <w:r w:rsidRPr="0083113A">
              <w:rPr>
                <w:rFonts w:eastAsia="Times New Roman"/>
                <w:lang w:val="en-US"/>
              </w:rPr>
              <w:t>&lt;=</w:t>
            </w:r>
            <w:r w:rsidRPr="0083113A">
              <w:rPr>
                <w:rFonts w:eastAsia="Times New Roman"/>
                <w:b/>
                <w:bCs/>
                <w:lang w:val="en-US"/>
              </w:rPr>
              <w:t>TK_LIBSCOMP_COUNTER$ITERATION_COUNTER</w:t>
            </w:r>
          </w:p>
          <w:p w14:paraId="3B048DF0" w14:textId="77777777" w:rsidR="006A6DA3" w:rsidRDefault="00B1229E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Command:Sarà</w:t>
            </w:r>
            <w:proofErr w:type="spellEnd"/>
            <w:proofErr w:type="gramEnd"/>
            <w:r>
              <w:rPr>
                <w:rFonts w:eastAsia="Times New Roman"/>
              </w:rPr>
              <w:t xml:space="preserve"> necessario dividere su due step la logica: </w:t>
            </w:r>
          </w:p>
          <w:p w14:paraId="38C60575" w14:textId="77777777" w:rsidR="006A6DA3" w:rsidRDefault="00B1229E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deploy</w:t>
            </w:r>
            <w:proofErr w:type="spellEnd"/>
            <w:r>
              <w:rPr>
                <w:rFonts w:eastAsia="Times New Roman"/>
              </w:rPr>
              <w:t xml:space="preserve"> dell’artefatto oggetto di </w:t>
            </w:r>
            <w:proofErr w:type="spellStart"/>
            <w:r>
              <w:rPr>
                <w:rFonts w:eastAsia="Times New Roman"/>
              </w:rPr>
              <w:t>deploy</w:t>
            </w:r>
            <w:proofErr w:type="spellEnd"/>
            <w:r>
              <w:rPr>
                <w:rFonts w:eastAsia="Times New Roman"/>
              </w:rPr>
              <w:t xml:space="preserve">, da eseguire sempre a valle di una build conclusa con esito positivo </w:t>
            </w:r>
          </w:p>
          <w:p w14:paraId="1FCC281B" w14:textId="77777777" w:rsidR="006A6DA3" w:rsidRDefault="00B1229E">
            <w:pPr>
              <w:numPr>
                <w:ilvl w:val="2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nome </w:t>
            </w:r>
            <w:proofErr w:type="spellStart"/>
            <w:r>
              <w:rPr>
                <w:rFonts w:eastAsia="Times New Roman"/>
                <w:b/>
                <w:bCs/>
              </w:rPr>
              <w:t>DeployComp@NXRM</w:t>
            </w:r>
            <w:proofErr w:type="spellEnd"/>
          </w:p>
          <w:p w14:paraId="762B5C09" w14:textId="77777777" w:rsidR="006A6DA3" w:rsidRDefault="00B1229E">
            <w:pPr>
              <w:numPr>
                <w:ilvl w:val="2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tipo :</w:t>
            </w:r>
            <w:proofErr w:type="spellStart"/>
            <w:r>
              <w:rPr>
                <w:rFonts w:eastAsia="Times New Roman"/>
                <w:b/>
                <w:bCs/>
              </w:rPr>
              <w:t>WhileLoop</w:t>
            </w:r>
            <w:proofErr w:type="spellEnd"/>
            <w:proofErr w:type="gramEnd"/>
          </w:p>
          <w:p w14:paraId="7876C95D" w14:textId="77777777" w:rsidR="006A6DA3" w:rsidRDefault="00B1229E">
            <w:pPr>
              <w:numPr>
                <w:ilvl w:val="2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Condition</w:t>
            </w:r>
            <w:proofErr w:type="spellEnd"/>
            <w:r>
              <w:rPr>
                <w:rFonts w:eastAsia="Times New Roman"/>
              </w:rPr>
              <w:t xml:space="preserve">: </w:t>
            </w:r>
            <w:r>
              <w:rPr>
                <w:rFonts w:eastAsia="Times New Roman"/>
                <w:b/>
                <w:bCs/>
              </w:rPr>
              <w:t>$BF_ITERATION&lt;=$NEXUSCOMPONENTDEPLOY</w:t>
            </w:r>
          </w:p>
          <w:p w14:paraId="0017FDFC" w14:textId="77777777" w:rsidR="006A6DA3" w:rsidRPr="0083113A" w:rsidRDefault="00B1229E">
            <w:pPr>
              <w:numPr>
                <w:ilvl w:val="2"/>
                <w:numId w:val="8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113A">
              <w:rPr>
                <w:rFonts w:eastAsia="Times New Roman"/>
                <w:lang w:val="en-US"/>
              </w:rPr>
              <w:t xml:space="preserve">Command: </w:t>
            </w:r>
            <w:r w:rsidRPr="0083113A">
              <w:rPr>
                <w:rFonts w:eastAsia="Times New Roman"/>
                <w:b/>
                <w:bCs/>
                <w:lang w:val="en-US"/>
              </w:rPr>
              <w:t>echo "Uploading artifacts on NXRM3 ...."</w:t>
            </w:r>
            <w:r w:rsidRPr="0083113A">
              <w:rPr>
                <w:rFonts w:eastAsia="Times New Roman"/>
                <w:lang w:val="en-US"/>
              </w:rPr>
              <w:br/>
              <w:t>**</w:t>
            </w:r>
            <w:r w:rsidRPr="0083113A">
              <w:rPr>
                <w:rFonts w:eastAsia="Times New Roman"/>
                <w:b/>
                <w:bCs/>
                <w:lang w:val="en-US"/>
              </w:rPr>
              <w:t>.bset env "COMPONENTNAME=$COMPONENTNAME_CHILD$BF_ITERATION"</w:t>
            </w:r>
            <w:r w:rsidRPr="0083113A">
              <w:rPr>
                <w:rFonts w:eastAsia="Times New Roman"/>
                <w:lang w:val="en-US"/>
              </w:rPr>
              <w:br/>
              <w:t>**</w:t>
            </w:r>
            <w:r w:rsidRPr="0083113A">
              <w:rPr>
                <w:rFonts w:eastAsia="Times New Roman"/>
                <w:b/>
                <w:bCs/>
                <w:lang w:val="en-US"/>
              </w:rPr>
              <w:t>.bset env "COMPNAME=$COMP_CHILD$BF_ITERATION"</w:t>
            </w:r>
            <w:r w:rsidRPr="0083113A">
              <w:rPr>
                <w:rFonts w:eastAsia="Times New Roman"/>
                <w:lang w:val="en-US"/>
              </w:rPr>
              <w:br/>
              <w:t>**</w:t>
            </w:r>
            <w:r w:rsidRPr="0083113A">
              <w:rPr>
                <w:rFonts w:eastAsia="Times New Roman"/>
                <w:b/>
                <w:bCs/>
                <w:lang w:val="en-US"/>
              </w:rPr>
              <w:t>.bset env "TAG=$TICKET_DEPLOY_NUMBER_CHILD$BF_ITERATION"</w:t>
            </w:r>
            <w:r w:rsidRPr="0083113A">
              <w:rPr>
                <w:rFonts w:eastAsia="Times New Roman"/>
                <w:lang w:val="en-US"/>
              </w:rPr>
              <w:br/>
              <w:t>**</w:t>
            </w:r>
            <w:r w:rsidRPr="0083113A">
              <w:rPr>
                <w:rFonts w:eastAsia="Times New Roman"/>
                <w:b/>
                <w:bCs/>
                <w:lang w:val="en-US"/>
              </w:rPr>
              <w:t>.bset env "GROUPIDPACCHETTO=$GROUPIDPACCHETTO_CHILD$BF_ITERATION"</w:t>
            </w:r>
            <w:r w:rsidRPr="0083113A">
              <w:rPr>
                <w:rFonts w:eastAsia="Times New Roman"/>
                <w:lang w:val="en-US"/>
              </w:rPr>
              <w:br/>
              <w:t>**</w:t>
            </w:r>
            <w:r w:rsidRPr="0083113A">
              <w:rPr>
                <w:rFonts w:eastAsia="Times New Roman"/>
                <w:b/>
                <w:bCs/>
                <w:lang w:val="en-US"/>
              </w:rPr>
              <w:t>.bset env "VERSIONEPACCHETTO=$VERSIONEPACCHETTO_CHILD$BF_ITERATION"</w:t>
            </w:r>
            <w:r w:rsidRPr="0083113A">
              <w:rPr>
                <w:rFonts w:eastAsia="Times New Roman"/>
                <w:lang w:val="en-US"/>
              </w:rPr>
              <w:br/>
              <w:t>**</w:t>
            </w:r>
            <w:r w:rsidRPr="0083113A">
              <w:rPr>
                <w:rFonts w:eastAsia="Times New Roman"/>
                <w:b/>
                <w:bCs/>
                <w:lang w:val="en-US"/>
              </w:rPr>
              <w:t>.bset env "TEMP_COMP_NUMBER=$COMPONENTNUMBER"</w:t>
            </w:r>
            <w:r w:rsidRPr="0083113A">
              <w:rPr>
                <w:rFonts w:eastAsia="Times New Roman"/>
                <w:lang w:val="en-US"/>
              </w:rPr>
              <w:br/>
              <w:t>**</w:t>
            </w:r>
            <w:r w:rsidRPr="0083113A">
              <w:rPr>
                <w:rFonts w:eastAsia="Times New Roman"/>
                <w:b/>
                <w:bCs/>
                <w:lang w:val="en-US"/>
              </w:rPr>
              <w:t>.bset env "COMPONENTNUMBER=0"</w:t>
            </w:r>
            <w:r w:rsidRPr="0083113A">
              <w:rPr>
                <w:rFonts w:eastAsia="Times New Roman"/>
                <w:lang w:val="en-US"/>
              </w:rPr>
              <w:t xml:space="preserve"> </w:t>
            </w:r>
            <w:r w:rsidRPr="0083113A">
              <w:rPr>
                <w:rFonts w:eastAsia="Times New Roman"/>
                <w:lang w:val="en-US"/>
              </w:rPr>
              <w:br/>
              <w:t>**</w:t>
            </w:r>
            <w:r w:rsidRPr="0083113A">
              <w:rPr>
                <w:rFonts w:eastAsia="Times New Roman"/>
                <w:b/>
                <w:bCs/>
                <w:lang w:val="en-US"/>
              </w:rPr>
              <w:t>curl -v -u releaseUploader:releaseUploader123 -F maven2.generate-pom=true -F maven2.groupId=$GROUPIDPACCHETTO -F maven2.artifactId=$COMPNAME -F maven2.packaging=zip -F version=$VERSIONEPACCHETTO -F maven2.asset1=@/space/rational/builds/$WORKSPACENAME/$COMPONENTNAME/$SOURCE_REPO_DIR/$COMPNAME.jar -F maven2.asset1.extension=.jar -F tag=$TAG</w:t>
            </w:r>
            <w:r w:rsidRPr="0083113A">
              <w:rPr>
                <w:rFonts w:eastAsia="Times New Roman"/>
                <w:lang w:val="en-US"/>
              </w:rPr>
              <w:t xml:space="preserve"> </w:t>
            </w:r>
            <w:hyperlink r:id="rId24" w:history="1">
              <w:r w:rsidRPr="0083113A">
                <w:rPr>
                  <w:rStyle w:val="Collegamentoipertestuale"/>
                  <w:rFonts w:eastAsia="Times New Roman"/>
                  <w:b/>
                  <w:bCs/>
                  <w:lang w:val="en-US"/>
                </w:rPr>
                <w:t>https://repositorymaven.inail.it:8443/nexus/service/rest/v1/components?repository=$NEXUSHOSTEDBUILDED</w:t>
              </w:r>
            </w:hyperlink>
            <w:r w:rsidRPr="0083113A">
              <w:rPr>
                <w:rFonts w:eastAsia="Times New Roman"/>
                <w:lang w:val="en-US"/>
              </w:rPr>
              <w:br/>
              <w:t>**</w:t>
            </w:r>
            <w:r w:rsidRPr="0083113A">
              <w:rPr>
                <w:rFonts w:eastAsia="Times New Roman"/>
                <w:b/>
                <w:bCs/>
                <w:lang w:val="en-US"/>
              </w:rPr>
              <w:t>.bset env "COMPONENTUPLOADED=$BF_ITERATION"</w:t>
            </w:r>
            <w:r w:rsidRPr="0083113A">
              <w:rPr>
                <w:rFonts w:eastAsia="Times New Roman"/>
                <w:lang w:val="en-US"/>
              </w:rPr>
              <w:br/>
              <w:t>**</w:t>
            </w:r>
            <w:r w:rsidRPr="0083113A">
              <w:rPr>
                <w:rFonts w:eastAsia="Times New Roman"/>
                <w:b/>
                <w:bCs/>
                <w:lang w:val="en-US"/>
              </w:rPr>
              <w:t>.bset env "COMPONENTNUMBER=$TEMP_COMP_NUMBER"</w:t>
            </w:r>
          </w:p>
          <w:p w14:paraId="33775024" w14:textId="77777777" w:rsidR="006A6DA3" w:rsidRPr="0083113A" w:rsidRDefault="006A6DA3">
            <w:pPr>
              <w:rPr>
                <w:rFonts w:eastAsia="Times New Roman"/>
                <w:lang w:val="en-US"/>
              </w:rPr>
            </w:pPr>
          </w:p>
        </w:tc>
      </w:tr>
    </w:tbl>
    <w:p w14:paraId="509DBC67" w14:textId="77777777" w:rsidR="006A6DA3" w:rsidRPr="0083113A" w:rsidRDefault="006A6DA3">
      <w:pPr>
        <w:rPr>
          <w:rFonts w:eastAsia="Times New Roman"/>
          <w:lang w:val="en-US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307"/>
        <w:gridCol w:w="12980"/>
      </w:tblGrid>
      <w:tr w:rsidR="006A6DA3" w14:paraId="5E7C5798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E518932" w14:textId="77777777" w:rsidR="006A6DA3" w:rsidRDefault="00B1229E">
            <w:pPr>
              <w:jc w:val="center"/>
              <w:rPr>
                <w:rFonts w:eastAsia="Times New Roman"/>
              </w:rPr>
            </w:pPr>
            <w:r w:rsidRPr="0083113A">
              <w:rPr>
                <w:rFonts w:eastAsia="Times New Roman"/>
                <w:lang w:val="en-US"/>
              </w:rPr>
              <w:t> </w:t>
            </w:r>
            <w:proofErr w:type="spellStart"/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proofErr w:type="spellEnd"/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9092279" w14:textId="77777777" w:rsidR="006A6DA3" w:rsidRDefault="00B122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33941AD" w14:textId="77777777" w:rsidR="006A6DA3" w:rsidRDefault="006A6DA3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1"/>
      </w:tblGrid>
      <w:tr w:rsidR="006A6DA3" w14:paraId="67EDCD7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99736C" w14:textId="77777777" w:rsidR="006A6DA3" w:rsidRDefault="00B1229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Comment</w:t>
            </w:r>
            <w:proofErr w:type="spellEnd"/>
            <w:r>
              <w:rPr>
                <w:rFonts w:eastAsia="Times New Roman"/>
              </w:rPr>
              <w:t xml:space="preserve"> by </w:t>
            </w:r>
            <w:hyperlink r:id="rId25" w:history="1">
              <w:r>
                <w:rPr>
                  <w:rStyle w:val="Collegamentoipertestuale"/>
                  <w:rFonts w:eastAsia="Times New Roman"/>
                </w:rPr>
                <w:t xml:space="preserve">Marco Pantano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30/Mar/21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6A6DA3" w14:paraId="1415614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EF9F1A" w14:textId="77777777" w:rsidR="006A6DA3" w:rsidRDefault="00AF356C">
            <w:pPr>
              <w:pStyle w:val="NormaleWeb"/>
            </w:pPr>
            <w:hyperlink r:id="rId26" w:history="1">
              <w:proofErr w:type="spellStart"/>
              <w:r w:rsidR="00B1229E">
                <w:rPr>
                  <w:rStyle w:val="Collegamentoipertestuale"/>
                </w:rPr>
                <w:t>emiliano.iannetti</w:t>
              </w:r>
              <w:proofErr w:type="spellEnd"/>
            </w:hyperlink>
            <w:r w:rsidR="00B1229E">
              <w:t xml:space="preserve"> </w:t>
            </w:r>
            <w:hyperlink r:id="rId27" w:history="1">
              <w:proofErr w:type="spellStart"/>
              <w:r w:rsidR="00B1229E">
                <w:rPr>
                  <w:rStyle w:val="Collegamentoipertestuale"/>
                </w:rPr>
                <w:t>elvira.longo</w:t>
              </w:r>
              <w:proofErr w:type="spellEnd"/>
            </w:hyperlink>
            <w:r w:rsidR="00B1229E">
              <w:t xml:space="preserve"> </w:t>
            </w:r>
            <w:hyperlink r:id="rId28" w:history="1">
              <w:r w:rsidR="00B1229E">
                <w:rPr>
                  <w:rStyle w:val="Collegamentoipertestuale"/>
                </w:rPr>
                <w:t>mariano peck</w:t>
              </w:r>
            </w:hyperlink>
            <w:r w:rsidR="00B1229E">
              <w:t xml:space="preserve"> </w:t>
            </w:r>
          </w:p>
          <w:p w14:paraId="0BB7789F" w14:textId="77777777" w:rsidR="006A6DA3" w:rsidRDefault="00B1229E">
            <w:pPr>
              <w:pStyle w:val="NormaleWeb"/>
            </w:pPr>
            <w:r>
              <w:t xml:space="preserve">Ho provato a buttar giù l’analisi per la nuova modalità di </w:t>
            </w:r>
            <w:proofErr w:type="spellStart"/>
            <w:r>
              <w:t>deploy</w:t>
            </w:r>
            <w:proofErr w:type="spellEnd"/>
            <w:r>
              <w:t xml:space="preserve"> degli artefatti prodotti a tempo di build sul repository Nexus.</w:t>
            </w:r>
          </w:p>
          <w:p w14:paraId="189B2CE1" w14:textId="77777777" w:rsidR="006A6DA3" w:rsidRDefault="00B1229E">
            <w:pPr>
              <w:pStyle w:val="NormaleWeb"/>
            </w:pPr>
            <w:r>
              <w:lastRenderedPageBreak/>
              <w:t xml:space="preserve">Resta da completare la sezione relativa alle modifiche da fare ai job </w:t>
            </w:r>
            <w:proofErr w:type="spellStart"/>
            <w:r>
              <w:t>buildforge</w:t>
            </w:r>
            <w:proofErr w:type="spellEnd"/>
            <w:r>
              <w:t>, ma nel frattempo leggetela e fatemi sapere se è tutto torna o se ci sono cose poco chiare</w:t>
            </w:r>
          </w:p>
        </w:tc>
      </w:tr>
      <w:tr w:rsidR="006A6DA3" w14:paraId="752484B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4264DF" w14:textId="77777777" w:rsidR="006A6DA3" w:rsidRDefault="00B1229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lastRenderedPageBreak/>
              <w:t>Comment</w:t>
            </w:r>
            <w:proofErr w:type="spellEnd"/>
            <w:r>
              <w:rPr>
                <w:rFonts w:eastAsia="Times New Roman"/>
              </w:rPr>
              <w:t xml:space="preserve"> by </w:t>
            </w:r>
            <w:hyperlink r:id="rId29" w:history="1">
              <w:r>
                <w:rPr>
                  <w:rStyle w:val="Collegamentoipertestuale"/>
                  <w:rFonts w:eastAsia="Times New Roman"/>
                </w:rPr>
                <w:t xml:space="preserve">Marco Pantano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30/Mar/21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6A6DA3" w14:paraId="41123D8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0377A9" w14:textId="77777777" w:rsidR="006A6DA3" w:rsidRDefault="00B1229E">
            <w:pPr>
              <w:pStyle w:val="NormaleWeb"/>
            </w:pPr>
            <w:r>
              <w:t>Scrivete le vostre osservazioni o i vostri dubbi qui nei commenti</w:t>
            </w:r>
          </w:p>
        </w:tc>
      </w:tr>
      <w:tr w:rsidR="006A6DA3" w14:paraId="6C38EA4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CF212E" w14:textId="77777777" w:rsidR="006A6DA3" w:rsidRDefault="00B1229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Comment</w:t>
            </w:r>
            <w:proofErr w:type="spellEnd"/>
            <w:r>
              <w:rPr>
                <w:rFonts w:eastAsia="Times New Roman"/>
              </w:rPr>
              <w:t xml:space="preserve"> by </w:t>
            </w:r>
            <w:hyperlink r:id="rId30" w:history="1">
              <w:proofErr w:type="spellStart"/>
              <w:r>
                <w:rPr>
                  <w:rStyle w:val="Collegamentoipertestuale"/>
                  <w:rFonts w:eastAsia="Times New Roman"/>
                </w:rPr>
                <w:t>emiliano.iannetti</w:t>
              </w:r>
              <w:proofErr w:type="spellEnd"/>
              <w:r>
                <w:rPr>
                  <w:rStyle w:val="Collegamentoipertestuale"/>
                  <w:rFonts w:eastAsia="Times New Roman"/>
                </w:rPr>
                <w:t xml:space="preserve">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01/</w:t>
            </w:r>
            <w:proofErr w:type="spellStart"/>
            <w:r>
              <w:rPr>
                <w:rFonts w:eastAsia="Times New Roman"/>
                <w:color w:val="336699"/>
                <w:sz w:val="15"/>
                <w:szCs w:val="15"/>
              </w:rPr>
              <w:t>Apr</w:t>
            </w:r>
            <w:proofErr w:type="spellEnd"/>
            <w:r>
              <w:rPr>
                <w:rFonts w:eastAsia="Times New Roman"/>
                <w:color w:val="336699"/>
                <w:sz w:val="15"/>
                <w:szCs w:val="15"/>
              </w:rPr>
              <w:t>/21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6A6DA3" w14:paraId="3FEEFFF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819145" w14:textId="77777777" w:rsidR="006A6DA3" w:rsidRDefault="00B1229E">
            <w:pPr>
              <w:pStyle w:val="NormaleWeb"/>
            </w:pPr>
            <w:proofErr w:type="gramStart"/>
            <w:r>
              <w:t>E'</w:t>
            </w:r>
            <w:proofErr w:type="gramEnd"/>
            <w:r>
              <w:t xml:space="preserve"> chiaro il problema, le soluzione che potremmo optare sono, anzi è una che però ha più esecuzioni:</w:t>
            </w:r>
          </w:p>
          <w:p w14:paraId="2BAEE34D" w14:textId="77777777" w:rsidR="006A6DA3" w:rsidRDefault="00B1229E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Taggare in qualsivoglia modo la/le componenti che sono “necessarie” ai fini del </w:t>
            </w:r>
            <w:proofErr w:type="spellStart"/>
            <w:r>
              <w:rPr>
                <w:rFonts w:eastAsia="Times New Roman"/>
              </w:rPr>
              <w:t>deploy</w:t>
            </w:r>
            <w:proofErr w:type="spellEnd"/>
            <w:r>
              <w:rPr>
                <w:rFonts w:eastAsia="Times New Roman"/>
              </w:rPr>
              <w:t>, lasciando non taggate le altre.</w:t>
            </w:r>
            <w:r>
              <w:rPr>
                <w:rFonts w:eastAsia="Times New Roman"/>
              </w:rPr>
              <w:br/>
              <w:t>Questo prevede che lo sviluppo, ci dia indicazioni su cosa serve e cosa no.</w:t>
            </w:r>
          </w:p>
          <w:p w14:paraId="6F52D5A4" w14:textId="77777777" w:rsidR="006A6DA3" w:rsidRDefault="00B1229E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Per fare questo tag abbiamo due strade:</w:t>
            </w:r>
          </w:p>
          <w:p w14:paraId="57DAD828" w14:textId="77777777" w:rsidR="006A6DA3" w:rsidRDefault="00B1229E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Utilizzare o un campo in più o una tabella in più nei componenti presenti nel nostro DB, per eseguire questo tag e una volta riconosciuti tali componenti, portarsi dietro su BF </w:t>
            </w:r>
            <w:proofErr w:type="spellStart"/>
            <w:r>
              <w:rPr>
                <w:rFonts w:eastAsia="Times New Roman"/>
              </w:rPr>
              <w:t>l’informazioni</w:t>
            </w:r>
            <w:proofErr w:type="spellEnd"/>
            <w:r>
              <w:rPr>
                <w:rFonts w:eastAsia="Times New Roman"/>
              </w:rPr>
              <w:t xml:space="preserve"> per dividere la lista intera, da quella che ne consegue e </w:t>
            </w:r>
            <w:proofErr w:type="spellStart"/>
            <w:r>
              <w:rPr>
                <w:rFonts w:eastAsia="Times New Roman"/>
              </w:rPr>
              <w:t>deployare</w:t>
            </w:r>
            <w:proofErr w:type="spellEnd"/>
            <w:r>
              <w:rPr>
                <w:rFonts w:eastAsia="Times New Roman"/>
              </w:rPr>
              <w:t xml:space="preserve"> solo questi.</w:t>
            </w:r>
          </w:p>
          <w:p w14:paraId="01A35FCF" w14:textId="77777777" w:rsidR="006A6DA3" w:rsidRDefault="00B1229E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Fare la stessa identica cosa, tramite un </w:t>
            </w:r>
            <w:proofErr w:type="spellStart"/>
            <w:r>
              <w:rPr>
                <w:rFonts w:eastAsia="Times New Roman"/>
              </w:rPr>
              <w:t>js</w:t>
            </w:r>
            <w:proofErr w:type="spellEnd"/>
            <w:r>
              <w:rPr>
                <w:rFonts w:eastAsia="Times New Roman"/>
              </w:rPr>
              <w:t xml:space="preserve"> senza toccare/interrogare il Database.</w:t>
            </w:r>
          </w:p>
          <w:p w14:paraId="739F438A" w14:textId="77777777" w:rsidR="006A6DA3" w:rsidRDefault="00B1229E">
            <w:pPr>
              <w:pStyle w:val="NormaleWeb"/>
            </w:pPr>
            <w:r>
              <w:t xml:space="preserve">Naturalmente, entrambe le idee demandano </w:t>
            </w:r>
            <w:proofErr w:type="spellStart"/>
            <w:r>
              <w:t>direttamento</w:t>
            </w:r>
            <w:proofErr w:type="spellEnd"/>
            <w:r>
              <w:t xml:space="preserve"> allo step di </w:t>
            </w:r>
            <w:proofErr w:type="spellStart"/>
            <w:r>
              <w:t>Deploy</w:t>
            </w:r>
            <w:proofErr w:type="spellEnd"/>
            <w:r>
              <w:t xml:space="preserve"> la “scissione” della lista di componenti </w:t>
            </w:r>
            <w:proofErr w:type="spellStart"/>
            <w:r>
              <w:t>deployata</w:t>
            </w:r>
            <w:proofErr w:type="spellEnd"/>
            <w:r>
              <w:t xml:space="preserve"> da quella di componenti </w:t>
            </w:r>
            <w:proofErr w:type="spellStart"/>
            <w:r>
              <w:t>buildati</w:t>
            </w:r>
            <w:proofErr w:type="spellEnd"/>
            <w:r>
              <w:t xml:space="preserve"> in base ad un’informazione </w:t>
            </w:r>
            <w:proofErr w:type="gramStart"/>
            <w:r>
              <w:t>aggiuntiva ,</w:t>
            </w:r>
            <w:proofErr w:type="gramEnd"/>
            <w:r>
              <w:t xml:space="preserve"> questa informazione per forza di cose, deve essere esterna al concetto odierno.</w:t>
            </w:r>
          </w:p>
        </w:tc>
      </w:tr>
      <w:tr w:rsidR="006A6DA3" w:rsidRPr="00AF356C" w14:paraId="2689FF3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DD9AD7" w14:textId="77777777" w:rsidR="006A6DA3" w:rsidRPr="0083113A" w:rsidRDefault="00B1229E">
            <w:pPr>
              <w:rPr>
                <w:rFonts w:eastAsia="Times New Roman"/>
                <w:lang w:val="en-US"/>
              </w:rPr>
            </w:pPr>
            <w:r w:rsidRPr="0083113A">
              <w:rPr>
                <w:rFonts w:eastAsia="Times New Roman"/>
                <w:lang w:val="en-US"/>
              </w:rPr>
              <w:t xml:space="preserve">Comment by </w:t>
            </w:r>
            <w:r w:rsidR="00AF356C">
              <w:fldChar w:fldCharType="begin"/>
            </w:r>
            <w:r w:rsidR="00AF356C" w:rsidRPr="00AF356C">
              <w:rPr>
                <w:lang w:val="en-US"/>
              </w:rPr>
              <w:instrText xml:space="preserve"> HYPERLINK "https://gestionerilasci.atlassian.net/secure/ViewProfile.jspa?accountId=5dc54d4570f1ea0df769eed7" </w:instrText>
            </w:r>
            <w:r w:rsidR="00AF356C">
              <w:fldChar w:fldCharType="separate"/>
            </w:r>
            <w:r w:rsidRPr="0083113A">
              <w:rPr>
                <w:rStyle w:val="Collegamentoipertestuale"/>
                <w:rFonts w:eastAsia="Times New Roman"/>
                <w:lang w:val="en-US"/>
              </w:rPr>
              <w:t xml:space="preserve">mariano peck </w:t>
            </w:r>
            <w:r w:rsidR="00AF356C">
              <w:rPr>
                <w:rStyle w:val="Collegamentoipertestuale"/>
                <w:rFonts w:eastAsia="Times New Roman"/>
                <w:lang w:val="en-US"/>
              </w:rPr>
              <w:fldChar w:fldCharType="end"/>
            </w:r>
            <w:r w:rsidRPr="0083113A">
              <w:rPr>
                <w:rFonts w:eastAsia="Times New Roman"/>
                <w:sz w:val="15"/>
                <w:szCs w:val="15"/>
                <w:lang w:val="en-US"/>
              </w:rPr>
              <w:t xml:space="preserve">[ </w:t>
            </w:r>
            <w:r w:rsidRPr="0083113A">
              <w:rPr>
                <w:rFonts w:eastAsia="Times New Roman"/>
                <w:color w:val="336699"/>
                <w:sz w:val="15"/>
                <w:szCs w:val="15"/>
                <w:lang w:val="en-US"/>
              </w:rPr>
              <w:t>01/Apr/21</w:t>
            </w:r>
            <w:r w:rsidRPr="0083113A">
              <w:rPr>
                <w:rFonts w:eastAsia="Times New Roman"/>
                <w:sz w:val="15"/>
                <w:szCs w:val="15"/>
                <w:lang w:val="en-US"/>
              </w:rPr>
              <w:t xml:space="preserve"> ] </w:t>
            </w:r>
          </w:p>
        </w:tc>
      </w:tr>
      <w:tr w:rsidR="006A6DA3" w14:paraId="32A2A28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1114BC" w14:textId="77777777" w:rsidR="006A6DA3" w:rsidRDefault="00B1229E">
            <w:pPr>
              <w:pStyle w:val="NormaleWeb"/>
            </w:pPr>
            <w:r>
              <w:t xml:space="preserve">Si potrebbe fare un check prima del </w:t>
            </w:r>
            <w:proofErr w:type="spellStart"/>
            <w:r>
              <w:t>deploy</w:t>
            </w:r>
            <w:proofErr w:type="spellEnd"/>
            <w:r>
              <w:t xml:space="preserve"> se le librerie che sono condivise con un altro applicativo se </w:t>
            </w:r>
            <w:proofErr w:type="gramStart"/>
            <w:r>
              <w:t>si</w:t>
            </w:r>
            <w:proofErr w:type="gramEnd"/>
            <w:r>
              <w:t xml:space="preserve">, non </w:t>
            </w:r>
            <w:proofErr w:type="spellStart"/>
            <w:r>
              <w:t>deployarle</w:t>
            </w:r>
            <w:proofErr w:type="spellEnd"/>
            <w:r>
              <w:t>.</w:t>
            </w:r>
          </w:p>
          <w:p w14:paraId="055540C6" w14:textId="77777777" w:rsidR="006A6DA3" w:rsidRDefault="00B1229E">
            <w:pPr>
              <w:pStyle w:val="NormaleWeb"/>
            </w:pPr>
            <w:r>
              <w:t xml:space="preserve">Se durante la build del Componente A, le librerie che condivide con il Componente B sono </w:t>
            </w:r>
            <w:proofErr w:type="spellStart"/>
            <w:r>
              <w:t>gia</w:t>
            </w:r>
            <w:proofErr w:type="spellEnd"/>
            <w:r>
              <w:t xml:space="preserve"> state </w:t>
            </w:r>
            <w:proofErr w:type="spellStart"/>
            <w:proofErr w:type="gramStart"/>
            <w:r>
              <w:t>deployate</w:t>
            </w:r>
            <w:proofErr w:type="spellEnd"/>
            <w:r>
              <w:t xml:space="preserve"> ,</w:t>
            </w:r>
            <w:proofErr w:type="gramEnd"/>
            <w:r>
              <w:t xml:space="preserve"> non </w:t>
            </w:r>
            <w:proofErr w:type="spellStart"/>
            <w:r>
              <w:t>deployare</w:t>
            </w:r>
            <w:proofErr w:type="spellEnd"/>
            <w:r>
              <w:t xml:space="preserve"> le libreria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deployate</w:t>
            </w:r>
            <w:proofErr w:type="spellEnd"/>
          </w:p>
        </w:tc>
      </w:tr>
      <w:tr w:rsidR="006A6DA3" w14:paraId="3558DCF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42E506" w14:textId="77777777" w:rsidR="006A6DA3" w:rsidRDefault="00B1229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Comment</w:t>
            </w:r>
            <w:proofErr w:type="spellEnd"/>
            <w:r>
              <w:rPr>
                <w:rFonts w:eastAsia="Times New Roman"/>
              </w:rPr>
              <w:t xml:space="preserve"> by </w:t>
            </w:r>
            <w:hyperlink r:id="rId31" w:history="1">
              <w:proofErr w:type="spellStart"/>
              <w:r>
                <w:rPr>
                  <w:rStyle w:val="Collegamentoipertestuale"/>
                  <w:rFonts w:eastAsia="Times New Roman"/>
                </w:rPr>
                <w:t>emiliano.iannetti</w:t>
              </w:r>
              <w:proofErr w:type="spellEnd"/>
              <w:r>
                <w:rPr>
                  <w:rStyle w:val="Collegamentoipertestuale"/>
                  <w:rFonts w:eastAsia="Times New Roman"/>
                </w:rPr>
                <w:t xml:space="preserve">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01/</w:t>
            </w:r>
            <w:proofErr w:type="spellStart"/>
            <w:r>
              <w:rPr>
                <w:rFonts w:eastAsia="Times New Roman"/>
                <w:color w:val="336699"/>
                <w:sz w:val="15"/>
                <w:szCs w:val="15"/>
              </w:rPr>
              <w:t>Apr</w:t>
            </w:r>
            <w:proofErr w:type="spellEnd"/>
            <w:r>
              <w:rPr>
                <w:rFonts w:eastAsia="Times New Roman"/>
                <w:color w:val="336699"/>
                <w:sz w:val="15"/>
                <w:szCs w:val="15"/>
              </w:rPr>
              <w:t>/21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6A6DA3" w14:paraId="5C9EA01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20C126" w14:textId="77777777" w:rsidR="006A6DA3" w:rsidRDefault="00AF356C">
            <w:pPr>
              <w:pStyle w:val="NormaleWeb"/>
            </w:pPr>
            <w:hyperlink r:id="rId32" w:history="1">
              <w:r w:rsidR="00B1229E">
                <w:rPr>
                  <w:rStyle w:val="Collegamentoipertestuale"/>
                </w:rPr>
                <w:t>mariano peck</w:t>
              </w:r>
            </w:hyperlink>
            <w:r w:rsidR="00B1229E">
              <w:t xml:space="preserve"> il </w:t>
            </w:r>
            <w:proofErr w:type="spellStart"/>
            <w:r w:rsidR="00B1229E">
              <w:t>chek</w:t>
            </w:r>
            <w:proofErr w:type="spellEnd"/>
            <w:r w:rsidR="00B1229E">
              <w:t xml:space="preserve"> ci sta, ma non è quello il problema </w:t>
            </w:r>
            <w:r w:rsidR="00B1229E">
              <w:rPr>
                <w:rFonts w:ascii="Apple Color Emoji" w:hAnsi="Apple Color Emoji" w:cs="Apple Color Emoji"/>
              </w:rPr>
              <w:t>😃</w:t>
            </w:r>
            <w:r w:rsidR="00B1229E">
              <w:t xml:space="preserve"> </w:t>
            </w:r>
          </w:p>
        </w:tc>
      </w:tr>
      <w:tr w:rsidR="006A6DA3" w14:paraId="21A89FE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70E25B" w14:textId="77777777" w:rsidR="006A6DA3" w:rsidRDefault="00B1229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Comment</w:t>
            </w:r>
            <w:proofErr w:type="spellEnd"/>
            <w:r>
              <w:rPr>
                <w:rFonts w:eastAsia="Times New Roman"/>
              </w:rPr>
              <w:t xml:space="preserve"> by </w:t>
            </w:r>
            <w:hyperlink r:id="rId33" w:history="1">
              <w:r>
                <w:rPr>
                  <w:rStyle w:val="Collegamentoipertestuale"/>
                  <w:rFonts w:eastAsia="Times New Roman"/>
                </w:rPr>
                <w:t xml:space="preserve">Marco Pantano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01/</w:t>
            </w:r>
            <w:proofErr w:type="spellStart"/>
            <w:r>
              <w:rPr>
                <w:rFonts w:eastAsia="Times New Roman"/>
                <w:color w:val="336699"/>
                <w:sz w:val="15"/>
                <w:szCs w:val="15"/>
              </w:rPr>
              <w:t>Apr</w:t>
            </w:r>
            <w:proofErr w:type="spellEnd"/>
            <w:r>
              <w:rPr>
                <w:rFonts w:eastAsia="Times New Roman"/>
                <w:color w:val="336699"/>
                <w:sz w:val="15"/>
                <w:szCs w:val="15"/>
              </w:rPr>
              <w:t>/21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6A6DA3" w14:paraId="6B0B0C6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0AB7B5" w14:textId="77777777" w:rsidR="006A6DA3" w:rsidRDefault="00B1229E">
            <w:pPr>
              <w:pStyle w:val="NormaleWeb"/>
            </w:pPr>
            <w:r>
              <w:t>Provo a fissare alcuni punti fermi per rendere più chiaro il discorso:</w:t>
            </w:r>
          </w:p>
          <w:p w14:paraId="7F367856" w14:textId="77777777" w:rsidR="006A6DA3" w:rsidRDefault="00B1229E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AS-IS: viene rilasciato su Nexus il componente da </w:t>
            </w:r>
            <w:proofErr w:type="spellStart"/>
            <w:r>
              <w:rPr>
                <w:rFonts w:eastAsia="Times New Roman"/>
              </w:rPr>
              <w:t>deployare</w:t>
            </w:r>
            <w:proofErr w:type="spellEnd"/>
            <w:r>
              <w:rPr>
                <w:rFonts w:eastAsia="Times New Roman"/>
              </w:rPr>
              <w:t xml:space="preserve"> con tutte le librerie prodotte a tempo di build e tipicamente incapsulate nel componente da </w:t>
            </w:r>
            <w:proofErr w:type="spellStart"/>
            <w:r>
              <w:rPr>
                <w:rFonts w:eastAsia="Times New Roman"/>
              </w:rPr>
              <w:t>deployare</w:t>
            </w:r>
            <w:proofErr w:type="spellEnd"/>
          </w:p>
          <w:p w14:paraId="67B3766C" w14:textId="77777777" w:rsidR="006A6DA3" w:rsidRDefault="00B1229E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TO-BE: Dovrà essere rilasciato il solo componente da </w:t>
            </w:r>
            <w:proofErr w:type="spellStart"/>
            <w:r>
              <w:rPr>
                <w:rFonts w:eastAsia="Times New Roman"/>
              </w:rPr>
              <w:t>deployare</w:t>
            </w:r>
            <w:proofErr w:type="spellEnd"/>
            <w:r>
              <w:rPr>
                <w:rFonts w:eastAsia="Times New Roman"/>
              </w:rPr>
              <w:t xml:space="preserve">. Eventuali deroghe a tale principio saranno gestite come segue: </w:t>
            </w:r>
          </w:p>
          <w:p w14:paraId="6AD2FEC0" w14:textId="77777777" w:rsidR="006A6DA3" w:rsidRDefault="00B1229E">
            <w:pPr>
              <w:numPr>
                <w:ilvl w:val="1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Sviluppo comunica eventuali “Librerie proprietarie di componente” che devono essere rilasciate su </w:t>
            </w:r>
            <w:proofErr w:type="spellStart"/>
            <w:r>
              <w:rPr>
                <w:rFonts w:eastAsia="Times New Roman"/>
              </w:rPr>
              <w:t>nexus</w:t>
            </w:r>
            <w:proofErr w:type="spellEnd"/>
            <w:r>
              <w:rPr>
                <w:rFonts w:eastAsia="Times New Roman"/>
              </w:rPr>
              <w:t xml:space="preserve"> insieme al componente da </w:t>
            </w:r>
            <w:proofErr w:type="spellStart"/>
            <w:r>
              <w:rPr>
                <w:rFonts w:eastAsia="Times New Roman"/>
              </w:rPr>
              <w:t>deployare</w:t>
            </w:r>
            <w:proofErr w:type="spellEnd"/>
          </w:p>
          <w:p w14:paraId="3B83ECB5" w14:textId="77777777" w:rsidR="006A6DA3" w:rsidRDefault="00B1229E">
            <w:pPr>
              <w:numPr>
                <w:ilvl w:val="1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Il team di esercizio RTC valida la richiesta di sviluppo e: </w:t>
            </w:r>
          </w:p>
          <w:p w14:paraId="4F1CB764" w14:textId="77777777" w:rsidR="006A6DA3" w:rsidRDefault="00B1229E">
            <w:pPr>
              <w:numPr>
                <w:ilvl w:val="2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Aggiorna un </w:t>
            </w:r>
            <w:proofErr w:type="spellStart"/>
            <w:r>
              <w:rPr>
                <w:rFonts w:eastAsia="Times New Roman"/>
              </w:rPr>
              <w:t>calculated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value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javascript</w:t>
            </w:r>
            <w:proofErr w:type="spellEnd"/>
            <w:r>
              <w:rPr>
                <w:rFonts w:eastAsia="Times New Roman"/>
              </w:rPr>
              <w:t xml:space="preserve"> attraverso il quale </w:t>
            </w:r>
            <w:proofErr w:type="spellStart"/>
            <w:r>
              <w:rPr>
                <w:rFonts w:eastAsia="Times New Roman"/>
              </w:rPr>
              <w:t>verrano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valorizzti</w:t>
            </w:r>
            <w:proofErr w:type="spellEnd"/>
            <w:r>
              <w:rPr>
                <w:rFonts w:eastAsia="Times New Roman"/>
              </w:rPr>
              <w:t xml:space="preserve"> i due nuovi attributi (Il primo un booleano travestito da enumerativo SI/NO che ratifica la necessità di dover </w:t>
            </w:r>
            <w:proofErr w:type="spellStart"/>
            <w:r>
              <w:rPr>
                <w:rFonts w:eastAsia="Times New Roman"/>
              </w:rPr>
              <w:t>deployare</w:t>
            </w:r>
            <w:proofErr w:type="spellEnd"/>
            <w:r>
              <w:rPr>
                <w:rFonts w:eastAsia="Times New Roman"/>
              </w:rPr>
              <w:t xml:space="preserve"> librerie proprietarie di componente, il secondo una stringa nella quale vengono concatenati i nomi delle librerie, tipicamente sarà 1, separati da “|”)</w:t>
            </w:r>
          </w:p>
          <w:p w14:paraId="1BB456CA" w14:textId="77777777" w:rsidR="006A6DA3" w:rsidRDefault="00B1229E">
            <w:pPr>
              <w:numPr>
                <w:ilvl w:val="2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Alternativamente allinea l’anagrafica su </w:t>
            </w:r>
            <w:proofErr w:type="spellStart"/>
            <w:r>
              <w:rPr>
                <w:rFonts w:eastAsia="Times New Roman"/>
              </w:rPr>
              <w:t>db</w:t>
            </w:r>
            <w:proofErr w:type="spellEnd"/>
            <w:r>
              <w:rPr>
                <w:rFonts w:eastAsia="Times New Roman"/>
              </w:rPr>
              <w:t xml:space="preserve"> (ipotesi che prevede l’aggiunta di nuove colonne che lascerei come piano B</w:t>
            </w:r>
          </w:p>
          <w:p w14:paraId="70724697" w14:textId="77777777" w:rsidR="006A6DA3" w:rsidRDefault="00B1229E">
            <w:pPr>
              <w:numPr>
                <w:ilvl w:val="1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Il BOSC se il Booleano travestito da enumerativo vale SI invoca un metodo che popola una lista con i nomi delle librerie </w:t>
            </w:r>
            <w:proofErr w:type="spellStart"/>
            <w:r>
              <w:rPr>
                <w:rFonts w:eastAsia="Times New Roman"/>
              </w:rPr>
              <w:t>propritarie</w:t>
            </w:r>
            <w:proofErr w:type="spellEnd"/>
            <w:r>
              <w:rPr>
                <w:rFonts w:eastAsia="Times New Roman"/>
              </w:rPr>
              <w:t xml:space="preserve"> da </w:t>
            </w:r>
            <w:proofErr w:type="spellStart"/>
            <w:r>
              <w:rPr>
                <w:rFonts w:eastAsia="Times New Roman"/>
              </w:rPr>
              <w:t>deployare</w:t>
            </w:r>
            <w:proofErr w:type="spellEnd"/>
            <w:r>
              <w:rPr>
                <w:rFonts w:eastAsia="Times New Roman"/>
              </w:rPr>
              <w:t xml:space="preserve"> reperendole dal secondo attributo (stringa con “|” come separatore) e </w:t>
            </w:r>
            <w:proofErr w:type="spellStart"/>
            <w:r>
              <w:rPr>
                <w:rFonts w:eastAsia="Times New Roman"/>
              </w:rPr>
              <w:t>cicla</w:t>
            </w:r>
            <w:proofErr w:type="spellEnd"/>
            <w:r>
              <w:rPr>
                <w:rFonts w:eastAsia="Times New Roman"/>
              </w:rPr>
              <w:t xml:space="preserve"> la lista per polare le variabili BF TK_LIBRERIA_PROPRIETARIA_COMPONETE$BF_ITERATION</w:t>
            </w:r>
          </w:p>
        </w:tc>
      </w:tr>
      <w:tr w:rsidR="006A6DA3" w14:paraId="7F31F88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E8E8A6" w14:textId="77777777" w:rsidR="006A6DA3" w:rsidRDefault="00B1229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lastRenderedPageBreak/>
              <w:t>Comment</w:t>
            </w:r>
            <w:proofErr w:type="spellEnd"/>
            <w:r>
              <w:rPr>
                <w:rFonts w:eastAsia="Times New Roman"/>
              </w:rPr>
              <w:t xml:space="preserve"> by </w:t>
            </w:r>
            <w:hyperlink r:id="rId34" w:history="1">
              <w:proofErr w:type="spellStart"/>
              <w:r>
                <w:rPr>
                  <w:rStyle w:val="Collegamentoipertestuale"/>
                  <w:rFonts w:eastAsia="Times New Roman"/>
                </w:rPr>
                <w:t>emiliano.iannetti</w:t>
              </w:r>
              <w:proofErr w:type="spellEnd"/>
              <w:r>
                <w:rPr>
                  <w:rStyle w:val="Collegamentoipertestuale"/>
                  <w:rFonts w:eastAsia="Times New Roman"/>
                </w:rPr>
                <w:t xml:space="preserve">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02/</w:t>
            </w:r>
            <w:proofErr w:type="spellStart"/>
            <w:r>
              <w:rPr>
                <w:rFonts w:eastAsia="Times New Roman"/>
                <w:color w:val="336699"/>
                <w:sz w:val="15"/>
                <w:szCs w:val="15"/>
              </w:rPr>
              <w:t>Apr</w:t>
            </w:r>
            <w:proofErr w:type="spellEnd"/>
            <w:r>
              <w:rPr>
                <w:rFonts w:eastAsia="Times New Roman"/>
                <w:color w:val="336699"/>
                <w:sz w:val="15"/>
                <w:szCs w:val="15"/>
              </w:rPr>
              <w:t>/21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6A6DA3" w14:paraId="4F139B1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1927AB" w14:textId="77777777" w:rsidR="006A6DA3" w:rsidRDefault="00B1229E">
            <w:pPr>
              <w:pStyle w:val="NormaleWeb"/>
            </w:pPr>
            <w:r>
              <w:t xml:space="preserve">Personalmente è tutto chiaro o quasi, lo rileggo bene, dopo che ho fatto qualche prova su </w:t>
            </w:r>
            <w:proofErr w:type="spellStart"/>
            <w:r>
              <w:t>Liquibase</w:t>
            </w:r>
            <w:proofErr w:type="spellEnd"/>
            <w:r>
              <w:t xml:space="preserve">, per la call odierna. Unica postilla a me personalmente, non piace la scelta del </w:t>
            </w:r>
            <w:proofErr w:type="spellStart"/>
            <w:r>
              <w:t>Js</w:t>
            </w:r>
            <w:proofErr w:type="spellEnd"/>
            <w:r>
              <w:t xml:space="preserve">, preferirei quella del DB mi da più controllo secondo me, </w:t>
            </w:r>
            <w:proofErr w:type="spellStart"/>
            <w:r>
              <w:t>perchè</w:t>
            </w:r>
            <w:proofErr w:type="spellEnd"/>
            <w:r>
              <w:t xml:space="preserve"> se per qualsiasi cosa un </w:t>
            </w:r>
            <w:proofErr w:type="spellStart"/>
            <w:r>
              <w:t>js</w:t>
            </w:r>
            <w:proofErr w:type="spellEnd"/>
            <w:r>
              <w:t xml:space="preserve"> non vedi che non ha funzionato non ti rendi conto dell’errore, se manca qualcosa lato DB </w:t>
            </w:r>
            <w:proofErr w:type="gramStart"/>
            <w:r>
              <w:t>sì….</w:t>
            </w:r>
            <w:proofErr w:type="gramEnd"/>
          </w:p>
        </w:tc>
      </w:tr>
      <w:tr w:rsidR="006A6DA3" w14:paraId="7246167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30D41C" w14:textId="77777777" w:rsidR="006A6DA3" w:rsidRDefault="00B1229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Comment</w:t>
            </w:r>
            <w:proofErr w:type="spellEnd"/>
            <w:r>
              <w:rPr>
                <w:rFonts w:eastAsia="Times New Roman"/>
              </w:rPr>
              <w:t xml:space="preserve"> by </w:t>
            </w:r>
            <w:hyperlink r:id="rId35" w:history="1">
              <w:proofErr w:type="spellStart"/>
              <w:r>
                <w:rPr>
                  <w:rStyle w:val="Collegamentoipertestuale"/>
                  <w:rFonts w:eastAsia="Times New Roman"/>
                </w:rPr>
                <w:t>emiliano.iannetti</w:t>
              </w:r>
              <w:proofErr w:type="spellEnd"/>
              <w:r>
                <w:rPr>
                  <w:rStyle w:val="Collegamentoipertestuale"/>
                  <w:rFonts w:eastAsia="Times New Roman"/>
                </w:rPr>
                <w:t xml:space="preserve">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02/</w:t>
            </w:r>
            <w:proofErr w:type="spellStart"/>
            <w:r>
              <w:rPr>
                <w:rFonts w:eastAsia="Times New Roman"/>
                <w:color w:val="336699"/>
                <w:sz w:val="15"/>
                <w:szCs w:val="15"/>
              </w:rPr>
              <w:t>Apr</w:t>
            </w:r>
            <w:proofErr w:type="spellEnd"/>
            <w:r>
              <w:rPr>
                <w:rFonts w:eastAsia="Times New Roman"/>
                <w:color w:val="336699"/>
                <w:sz w:val="15"/>
                <w:szCs w:val="15"/>
              </w:rPr>
              <w:t>/21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6A6DA3" w14:paraId="558DE8D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D849A5" w14:textId="77777777" w:rsidR="006A6DA3" w:rsidRDefault="00B1229E">
            <w:pPr>
              <w:pStyle w:val="NormaleWeb"/>
            </w:pPr>
            <w:r>
              <w:t xml:space="preserve">Usi due </w:t>
            </w:r>
            <w:proofErr w:type="spellStart"/>
            <w:r>
              <w:t>js</w:t>
            </w:r>
            <w:proofErr w:type="spellEnd"/>
            <w:r>
              <w:t xml:space="preserve"> e due attributi </w:t>
            </w:r>
            <w:proofErr w:type="spellStart"/>
            <w:r>
              <w:t>perchè</w:t>
            </w:r>
            <w:proofErr w:type="spellEnd"/>
            <w:r>
              <w:t xml:space="preserve"> con uno “stabilisci” se la componente ha delle librerie da “portare” e l’altro attributo contiene le librerie da portare, giusto? Se sì, il secondo </w:t>
            </w:r>
            <w:proofErr w:type="spellStart"/>
            <w:r>
              <w:t>js</w:t>
            </w:r>
            <w:proofErr w:type="spellEnd"/>
            <w:r>
              <w:t xml:space="preserve">, la condizione deve essere sull’attributo valorizzato tramite il primo </w:t>
            </w:r>
            <w:proofErr w:type="spellStart"/>
            <w:r>
              <w:t>Js</w:t>
            </w:r>
            <w:proofErr w:type="spellEnd"/>
            <w:r>
              <w:t xml:space="preserve"> e sulla componente applicativa non basta farlo sulla componente applicativa, no? Tu lo fai direttamente sul BOSC, ma secondo me è inutile portarsi una lista di librerie da </w:t>
            </w:r>
            <w:proofErr w:type="spellStart"/>
            <w:r>
              <w:t>Deployare</w:t>
            </w:r>
            <w:proofErr w:type="spellEnd"/>
            <w:r>
              <w:t xml:space="preserve">, che poi non verrà </w:t>
            </w:r>
            <w:proofErr w:type="spellStart"/>
            <w:r>
              <w:t>deployata</w:t>
            </w:r>
            <w:proofErr w:type="spellEnd"/>
            <w:r>
              <w:t xml:space="preserve"> se l’attributo varrà no, esegui un </w:t>
            </w:r>
            <w:proofErr w:type="spellStart"/>
            <w:r>
              <w:t>js</w:t>
            </w:r>
            <w:proofErr w:type="spellEnd"/>
            <w:r>
              <w:t xml:space="preserve"> senza alcuno scopo. Invece così ha già la lista popolata sul BOSC, in più a questa lista però va aggiunta anche la componente e a questo punto, lo step di </w:t>
            </w:r>
            <w:proofErr w:type="spellStart"/>
            <w:r>
              <w:t>Deploy</w:t>
            </w:r>
            <w:proofErr w:type="spellEnd"/>
            <w:r>
              <w:t xml:space="preserve">, dovrà </w:t>
            </w:r>
            <w:proofErr w:type="spellStart"/>
            <w:r>
              <w:t>ciclare</w:t>
            </w:r>
            <w:proofErr w:type="spellEnd"/>
            <w:r>
              <w:t xml:space="preserve"> esclusivamente per questa ma nel caso in cui non ci siano librerie da “portare” alla lista andrà aggiunta comunque la componente.</w:t>
            </w:r>
            <w:r>
              <w:br/>
              <w:t xml:space="preserve">Come separatore, </w:t>
            </w:r>
            <w:proofErr w:type="spellStart"/>
            <w:r>
              <w:t>perchè</w:t>
            </w:r>
            <w:proofErr w:type="spellEnd"/>
            <w:r>
              <w:t xml:space="preserve"> non il carattere “,” anziché “|”? </w:t>
            </w:r>
            <w:proofErr w:type="gramStart"/>
            <w:r>
              <w:t>E'</w:t>
            </w:r>
            <w:proofErr w:type="gramEnd"/>
            <w:r>
              <w:t xml:space="preserve"> di più facile “lettura” secondo me. Ho finito di leggere e ho capito (se non sbaglio) che tu vorresti fare il classico </w:t>
            </w:r>
            <w:proofErr w:type="spellStart"/>
            <w:r>
              <w:t>deploy</w:t>
            </w:r>
            <w:proofErr w:type="spellEnd"/>
            <w:r>
              <w:t xml:space="preserve"> e poi </w:t>
            </w:r>
            <w:proofErr w:type="spellStart"/>
            <w:r>
              <w:t>deployare</w:t>
            </w:r>
            <w:proofErr w:type="spellEnd"/>
            <w:r>
              <w:t xml:space="preserve"> anche il resto ma secondo me non conviene, non basta cambiare la condizione d’entrata dello step, non è più per </w:t>
            </w:r>
            <w:proofErr w:type="spellStart"/>
            <w:r>
              <w:t>compNumb</w:t>
            </w:r>
            <w:proofErr w:type="spellEnd"/>
            <w:r>
              <w:t xml:space="preserve">, ma sarà la nuova lista che conterrà (se presenti) le librerie da portare più la componente stessa, quindi al minimo sarà uguale alla lista </w:t>
            </w:r>
            <w:proofErr w:type="spellStart"/>
            <w:r>
              <w:t>compNumb</w:t>
            </w:r>
            <w:proofErr w:type="spellEnd"/>
            <w:r>
              <w:t xml:space="preserve"> al massimo sarà </w:t>
            </w:r>
            <w:proofErr w:type="spellStart"/>
            <w:r>
              <w:t>compNumb</w:t>
            </w:r>
            <w:proofErr w:type="spellEnd"/>
            <w:r>
              <w:t xml:space="preserve"> più le librerie. Tu scrivi che nello step di ora c'è la variabile: “</w:t>
            </w:r>
            <w:r>
              <w:rPr>
                <w:b/>
                <w:bCs/>
              </w:rPr>
              <w:t>$NEXUSCOMPONENTDEPLOY”</w:t>
            </w:r>
            <w:r>
              <w:t xml:space="preserve"> ma non mi pare che sia così, non posso controllare che se vado in VPN perdo tutto il poema che ho scritto.</w:t>
            </w:r>
            <w:r>
              <w:br/>
              <w:t xml:space="preserve">Ho solo un altro dubbio, ogni componente che viene </w:t>
            </w:r>
            <w:proofErr w:type="spellStart"/>
            <w:r>
              <w:t>buildato</w:t>
            </w:r>
            <w:proofErr w:type="spellEnd"/>
            <w:r>
              <w:t xml:space="preserve"> va </w:t>
            </w:r>
            <w:proofErr w:type="spellStart"/>
            <w:r>
              <w:t>deployato</w:t>
            </w:r>
            <w:proofErr w:type="spellEnd"/>
            <w:r>
              <w:t xml:space="preserve">? Cioè ogni </w:t>
            </w:r>
            <w:proofErr w:type="spellStart"/>
            <w:r>
              <w:t>child</w:t>
            </w:r>
            <w:proofErr w:type="spellEnd"/>
            <w:r>
              <w:t xml:space="preserve"> che fa la build va comunque al </w:t>
            </w:r>
            <w:proofErr w:type="spellStart"/>
            <w:r>
              <w:t>deploy</w:t>
            </w:r>
            <w:proofErr w:type="spellEnd"/>
            <w:r>
              <w:t xml:space="preserve">? Perché se sì, come scritto sopra alla lista </w:t>
            </w:r>
            <w:proofErr w:type="spellStart"/>
            <w:r>
              <w:t>lib</w:t>
            </w:r>
            <w:proofErr w:type="spellEnd"/>
            <w:r>
              <w:t xml:space="preserve">, va aggiunto il singolo </w:t>
            </w:r>
            <w:proofErr w:type="spellStart"/>
            <w:r>
              <w:t>child</w:t>
            </w:r>
            <w:proofErr w:type="spellEnd"/>
            <w:r>
              <w:t xml:space="preserve">, altrimenti dobbiamo gestire un altro attributo che indica se il componente va </w:t>
            </w:r>
            <w:proofErr w:type="spellStart"/>
            <w:r>
              <w:t>deployato</w:t>
            </w:r>
            <w:proofErr w:type="spellEnd"/>
            <w:r>
              <w:t xml:space="preserve"> o meno.</w:t>
            </w:r>
            <w:r>
              <w:br/>
              <w:t xml:space="preserve">Così comunque secondo me non è “facile” cioè richiederà parecchia analisi, più di questa e soprattutto parecchi test, </w:t>
            </w:r>
            <w:proofErr w:type="spellStart"/>
            <w:r>
              <w:t>perchè</w:t>
            </w:r>
            <w:proofErr w:type="spellEnd"/>
            <w:r>
              <w:t xml:space="preserve"> le casistiche sono tante, ma come soluzione a questo punto il JS è la più “</w:t>
            </w:r>
            <w:proofErr w:type="spellStart"/>
            <w:r>
              <w:t>manutenibile</w:t>
            </w:r>
            <w:proofErr w:type="spellEnd"/>
            <w:r>
              <w:t xml:space="preserve">” </w:t>
            </w:r>
            <w:proofErr w:type="spellStart"/>
            <w:r>
              <w:t>perchè</w:t>
            </w:r>
            <w:proofErr w:type="spellEnd"/>
            <w:r>
              <w:t xml:space="preserve"> altrimenti avresti la nuova tabella, con relative query e la lista pronta al recupero ma a quella lista dovresti comunque aggiungere la componente e la “gestione” della build oppure no (nel singolo caso o si da per scontato </w:t>
            </w:r>
            <w:r>
              <w:lastRenderedPageBreak/>
              <w:t xml:space="preserve">che se serve </w:t>
            </w:r>
            <w:proofErr w:type="spellStart"/>
            <w:r>
              <w:t>serve</w:t>
            </w:r>
            <w:proofErr w:type="spellEnd"/>
            <w:r>
              <w:t xml:space="preserve"> sempre?) è più macchinoso, di contro hai la “necessità” di mettere mano magari “pesantemente” al JS. Per quanto riguarda invece la lettura di </w:t>
            </w:r>
            <w:proofErr w:type="gramStart"/>
            <w:r>
              <w:t>un</w:t>
            </w:r>
            <w:proofErr w:type="gramEnd"/>
            <w:r>
              <w:t xml:space="preserve"> XML la vedo meno gestibile e soprattutto dovremmo mettere all’interno del BOSC le librerie per leggere l’xml, creare un batch che lo crea (o si crea a mano ogni volta?) e lo vedo meno gestibile dal gruppo d’esercizio con l’aggiunta di due incognite “abbastanza” pesanti come la raggiungibilità dell’xml e la scrittura dello stesso.</w:t>
            </w:r>
          </w:p>
        </w:tc>
      </w:tr>
      <w:tr w:rsidR="006A6DA3" w14:paraId="1FE0EFE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29D519" w14:textId="77777777" w:rsidR="006A6DA3" w:rsidRDefault="00B1229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lastRenderedPageBreak/>
              <w:t>Comment</w:t>
            </w:r>
            <w:proofErr w:type="spellEnd"/>
            <w:r>
              <w:rPr>
                <w:rFonts w:eastAsia="Times New Roman"/>
              </w:rPr>
              <w:t xml:space="preserve"> by </w:t>
            </w:r>
            <w:hyperlink r:id="rId36" w:history="1">
              <w:proofErr w:type="spellStart"/>
              <w:r>
                <w:rPr>
                  <w:rStyle w:val="Collegamentoipertestuale"/>
                  <w:rFonts w:eastAsia="Times New Roman"/>
                </w:rPr>
                <w:t>emiliano.iannetti</w:t>
              </w:r>
              <w:proofErr w:type="spellEnd"/>
              <w:r>
                <w:rPr>
                  <w:rStyle w:val="Collegamentoipertestuale"/>
                  <w:rFonts w:eastAsia="Times New Roman"/>
                </w:rPr>
                <w:t xml:space="preserve">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02/</w:t>
            </w:r>
            <w:proofErr w:type="spellStart"/>
            <w:r>
              <w:rPr>
                <w:rFonts w:eastAsia="Times New Roman"/>
                <w:color w:val="336699"/>
                <w:sz w:val="15"/>
                <w:szCs w:val="15"/>
              </w:rPr>
              <w:t>Apr</w:t>
            </w:r>
            <w:proofErr w:type="spellEnd"/>
            <w:r>
              <w:rPr>
                <w:rFonts w:eastAsia="Times New Roman"/>
                <w:color w:val="336699"/>
                <w:sz w:val="15"/>
                <w:szCs w:val="15"/>
              </w:rPr>
              <w:t>/21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6A6DA3" w14:paraId="0C64820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5F75BD" w14:textId="0021C888" w:rsidR="006A6DA3" w:rsidRDefault="00AF356C">
            <w:pPr>
              <w:pStyle w:val="NormaleWeb"/>
            </w:pPr>
            <w:hyperlink r:id="rId37" w:tooltip="SetLibrerieProprietarieDaRilasciare.js attached to ET-29" w:history="1">
              <w:r w:rsidR="00B1229E">
                <w:rPr>
                  <w:rStyle w:val="Collegamentoipertestuale"/>
                </w:rPr>
                <w:t>SetLibrerieProprietarieDaRilasciare.js</w:t>
              </w:r>
              <w:r w:rsidR="00B1229E">
                <w:rPr>
                  <w:color w:val="0000FF"/>
                  <w:vertAlign w:val="superscript"/>
                </w:rPr>
                <w:fldChar w:fldCharType="begin"/>
              </w:r>
              <w:r>
                <w:rPr>
                  <w:color w:val="0000FF"/>
                  <w:vertAlign w:val="superscript"/>
                </w:rPr>
                <w:instrText xml:space="preserve"> INCLUDEPICTURE "https://dxcportal-my.sharepoint.com/images/icons/link_attachment_7.gif" \* MERGEFORMAT \d </w:instrText>
              </w:r>
              <w:r w:rsidR="00B1229E">
                <w:rPr>
                  <w:color w:val="0000FF"/>
                  <w:vertAlign w:val="superscript"/>
                </w:rPr>
                <w:fldChar w:fldCharType="separate"/>
              </w:r>
              <w:r>
                <w:rPr>
                  <w:color w:val="0000FF"/>
                  <w:vertAlign w:val="superscript"/>
                </w:rPr>
                <w:fldChar w:fldCharType="begin"/>
              </w:r>
              <w:r>
                <w:rPr>
                  <w:color w:val="0000FF"/>
                  <w:vertAlign w:val="superscript"/>
                </w:rPr>
                <w:instrText xml:space="preserve"> </w:instrText>
              </w:r>
              <w:r>
                <w:rPr>
                  <w:color w:val="0000FF"/>
                  <w:vertAlign w:val="superscript"/>
                </w:rPr>
                <w:instrText>INCLUDEPICTURE  \d "\\\\images\\icons\\link_attachment_7.gif" \* MERGEFORMATINET</w:instrText>
              </w:r>
              <w:r>
                <w:rPr>
                  <w:color w:val="0000FF"/>
                  <w:vertAlign w:val="superscript"/>
                </w:rPr>
                <w:instrText xml:space="preserve"> </w:instrText>
              </w:r>
              <w:r>
                <w:rPr>
                  <w:color w:val="0000FF"/>
                  <w:vertAlign w:val="superscript"/>
                </w:rPr>
                <w:fldChar w:fldCharType="separate"/>
              </w:r>
              <w:r>
                <w:rPr>
                  <w:color w:val="0000FF"/>
                  <w:vertAlign w:val="superscript"/>
                </w:rPr>
                <w:pict w14:anchorId="332A09E2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5" type="#_x0000_t75" alt="" href="\secure\attachment\10001\10001_SetLibrerieProprietarieDaRilasciare.js" title="&quot;SetLibrerieProprietarieDaRilasciare.js attached to ET-29&quot;" style="width:7pt;height:7pt" o:button="t">
                    <v:imagedata r:id="rId38"/>
                  </v:shape>
                </w:pict>
              </w:r>
              <w:r>
                <w:rPr>
                  <w:color w:val="0000FF"/>
                  <w:vertAlign w:val="superscript"/>
                </w:rPr>
                <w:fldChar w:fldCharType="end"/>
              </w:r>
              <w:r w:rsidR="00B1229E">
                <w:rPr>
                  <w:color w:val="0000FF"/>
                  <w:vertAlign w:val="superscript"/>
                </w:rPr>
                <w:fldChar w:fldCharType="end"/>
              </w:r>
            </w:hyperlink>
            <w:r w:rsidR="00B1229E">
              <w:br/>
            </w:r>
            <w:hyperlink r:id="rId39" w:tooltip="SetDepoyLibrerieProprietarieComponente.js attached to ET-29" w:history="1">
              <w:r w:rsidR="00B1229E">
                <w:rPr>
                  <w:rStyle w:val="Collegamentoipertestuale"/>
                </w:rPr>
                <w:t>SetDepoyLibrerieProprietarieComponente.js</w:t>
              </w:r>
              <w:r w:rsidR="00B1229E">
                <w:rPr>
                  <w:color w:val="0000FF"/>
                  <w:vertAlign w:val="superscript"/>
                </w:rPr>
                <w:fldChar w:fldCharType="begin"/>
              </w:r>
              <w:r>
                <w:rPr>
                  <w:color w:val="0000FF"/>
                  <w:vertAlign w:val="superscript"/>
                </w:rPr>
                <w:instrText xml:space="preserve"> INCLUDEPICTURE "https://dxcportal-my.sharepoint.com/images/icons/link_attachment_7.gif" \* MERGEFORMAT \d </w:instrText>
              </w:r>
              <w:r w:rsidR="00B1229E">
                <w:rPr>
                  <w:color w:val="0000FF"/>
                  <w:vertAlign w:val="superscript"/>
                </w:rPr>
                <w:fldChar w:fldCharType="separate"/>
              </w:r>
              <w:r>
                <w:rPr>
                  <w:color w:val="0000FF"/>
                  <w:vertAlign w:val="superscript"/>
                </w:rPr>
                <w:fldChar w:fldCharType="begin"/>
              </w:r>
              <w:r>
                <w:rPr>
                  <w:color w:val="0000FF"/>
                  <w:vertAlign w:val="superscript"/>
                </w:rPr>
                <w:instrText xml:space="preserve"> </w:instrText>
              </w:r>
              <w:r>
                <w:rPr>
                  <w:color w:val="0000FF"/>
                  <w:vertAlign w:val="superscript"/>
                </w:rPr>
                <w:instrText>INCLUDEPICTURE  \d "\\\\images\\icons\\link_attachment_7.gif" \* MERGEFORMATINET</w:instrText>
              </w:r>
              <w:r>
                <w:rPr>
                  <w:color w:val="0000FF"/>
                  <w:vertAlign w:val="superscript"/>
                </w:rPr>
                <w:instrText xml:space="preserve"> </w:instrText>
              </w:r>
              <w:r>
                <w:rPr>
                  <w:color w:val="0000FF"/>
                  <w:vertAlign w:val="superscript"/>
                </w:rPr>
                <w:fldChar w:fldCharType="separate"/>
              </w:r>
              <w:r>
                <w:rPr>
                  <w:color w:val="0000FF"/>
                  <w:vertAlign w:val="superscript"/>
                </w:rPr>
                <w:pict w14:anchorId="6EC9EFFA">
                  <v:shape id="_x0000_i1026" type="#_x0000_t75" alt="" href="\secure\attachment\10000\10000_SetDepoyLibrerieProprietarieComponente.js" title="&quot;SetDepoyLibrerieProprietarieComponente.js attached to ET-29&quot;" style="width:7pt;height:7pt" o:button="t">
                    <v:imagedata r:id="rId40"/>
                  </v:shape>
                </w:pict>
              </w:r>
              <w:r>
                <w:rPr>
                  <w:color w:val="0000FF"/>
                  <w:vertAlign w:val="superscript"/>
                </w:rPr>
                <w:fldChar w:fldCharType="end"/>
              </w:r>
              <w:r w:rsidR="00B1229E">
                <w:rPr>
                  <w:color w:val="0000FF"/>
                  <w:vertAlign w:val="superscript"/>
                </w:rPr>
                <w:fldChar w:fldCharType="end"/>
              </w:r>
            </w:hyperlink>
          </w:p>
          <w:p w14:paraId="503495D2" w14:textId="77777777" w:rsidR="006A6DA3" w:rsidRDefault="00B1229E">
            <w:pPr>
              <w:pStyle w:val="NormaleWeb"/>
            </w:pPr>
            <w:r>
              <w:t xml:space="preserve">In allegato anche le bozze dei due </w:t>
            </w:r>
            <w:proofErr w:type="spellStart"/>
            <w:r>
              <w:t>js</w:t>
            </w:r>
            <w:proofErr w:type="spellEnd"/>
            <w:r>
              <w:t xml:space="preserve"> mancano alcuni attributi e le info “vere” ma la logica dovrebbe esserci.</w:t>
            </w:r>
          </w:p>
        </w:tc>
      </w:tr>
      <w:tr w:rsidR="006A6DA3" w14:paraId="7D0D9F0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DD90EE" w14:textId="77777777" w:rsidR="006A6DA3" w:rsidRDefault="00B1229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Comment</w:t>
            </w:r>
            <w:proofErr w:type="spellEnd"/>
            <w:r>
              <w:rPr>
                <w:rFonts w:eastAsia="Times New Roman"/>
              </w:rPr>
              <w:t xml:space="preserve"> by </w:t>
            </w:r>
            <w:hyperlink r:id="rId41" w:history="1">
              <w:r>
                <w:rPr>
                  <w:rStyle w:val="Collegamentoipertestuale"/>
                  <w:rFonts w:eastAsia="Times New Roman"/>
                </w:rPr>
                <w:t xml:space="preserve">Marco Pantano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08/May/21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6A6DA3" w14:paraId="5C4FFE2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9A9B99" w14:textId="77777777" w:rsidR="006A6DA3" w:rsidRDefault="00B1229E">
            <w:pPr>
              <w:pStyle w:val="NormaleWeb"/>
            </w:pPr>
            <w:r>
              <w:t xml:space="preserve">Analisi completata. Modificata la gestione dell’anagrafica delle librerie proprietarie di componente: da </w:t>
            </w:r>
            <w:proofErr w:type="spellStart"/>
            <w:r>
              <w:t>js</w:t>
            </w:r>
            <w:proofErr w:type="spellEnd"/>
            <w:r>
              <w:t xml:space="preserve"> a tabella di anagrafica su </w:t>
            </w:r>
            <w:proofErr w:type="spellStart"/>
            <w:r>
              <w:t>db</w:t>
            </w:r>
            <w:proofErr w:type="spellEnd"/>
            <w:r>
              <w:t xml:space="preserve">. C'è una criticità operativa da smarcare: alla chiamata </w:t>
            </w:r>
            <w:proofErr w:type="spellStart"/>
            <w:r>
              <w:t>rest</w:t>
            </w:r>
            <w:proofErr w:type="spellEnd"/>
            <w:r>
              <w:t xml:space="preserve"> per l’upload dell’artefatto deve essere indicata l’esatta estensione dell’artefatto da </w:t>
            </w:r>
            <w:proofErr w:type="spellStart"/>
            <w:r>
              <w:t>buildare</w:t>
            </w:r>
            <w:proofErr w:type="spellEnd"/>
            <w:r>
              <w:t xml:space="preserve">, dunque dobbiamo individuare/realizzare un batch che sia in grado di reperirla (Sugli step per l’upload su </w:t>
            </w:r>
            <w:proofErr w:type="spellStart"/>
            <w:r>
              <w:t>ram</w:t>
            </w:r>
            <w:proofErr w:type="spellEnd"/>
            <w:r>
              <w:t xml:space="preserve"> dell’artefatto esiste, nel batch di pubblicazione, un meccanismo che individua l’estensione) </w:t>
            </w:r>
            <w:hyperlink r:id="rId42" w:history="1">
              <w:proofErr w:type="spellStart"/>
              <w:r>
                <w:rPr>
                  <w:rStyle w:val="Collegamentoipertestuale"/>
                </w:rPr>
                <w:t>emiliano.iannetti</w:t>
              </w:r>
              <w:proofErr w:type="spellEnd"/>
            </w:hyperlink>
            <w:r>
              <w:t xml:space="preserve"> lunedì, il prima possibile, inizia a occupartene </w:t>
            </w:r>
          </w:p>
        </w:tc>
      </w:tr>
      <w:tr w:rsidR="006A6DA3" w14:paraId="36B9DF1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D5A8D0" w14:textId="77777777" w:rsidR="006A6DA3" w:rsidRDefault="00B1229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Comment</w:t>
            </w:r>
            <w:proofErr w:type="spellEnd"/>
            <w:r>
              <w:rPr>
                <w:rFonts w:eastAsia="Times New Roman"/>
              </w:rPr>
              <w:t xml:space="preserve"> by </w:t>
            </w:r>
            <w:hyperlink r:id="rId43" w:history="1">
              <w:proofErr w:type="spellStart"/>
              <w:r>
                <w:rPr>
                  <w:rStyle w:val="Collegamentoipertestuale"/>
                  <w:rFonts w:eastAsia="Times New Roman"/>
                </w:rPr>
                <w:t>emiliano.iannetti</w:t>
              </w:r>
              <w:proofErr w:type="spellEnd"/>
              <w:r>
                <w:rPr>
                  <w:rStyle w:val="Collegamentoipertestuale"/>
                  <w:rFonts w:eastAsia="Times New Roman"/>
                </w:rPr>
                <w:t xml:space="preserve">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11/May/21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6A6DA3" w14:paraId="76AB7D5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B08A04" w14:textId="77777777" w:rsidR="006A6DA3" w:rsidRDefault="00B1229E">
            <w:pPr>
              <w:pStyle w:val="NormaleWeb"/>
            </w:pPr>
            <w:r>
              <w:t xml:space="preserve">Creati ticket </w:t>
            </w:r>
            <w:proofErr w:type="spellStart"/>
            <w:r>
              <w:t>parent</w:t>
            </w:r>
            <w:proofErr w:type="spellEnd"/>
            <w:r>
              <w:t xml:space="preserve"> e </w:t>
            </w:r>
            <w:proofErr w:type="spellStart"/>
            <w:r>
              <w:t>child</w:t>
            </w:r>
            <w:proofErr w:type="spellEnd"/>
            <w:r>
              <w:t xml:space="preserve"> per l’esecuzione degli script di creazione delle tabelle, gli id sono: 78047 e 78055.</w:t>
            </w:r>
          </w:p>
        </w:tc>
      </w:tr>
    </w:tbl>
    <w:p w14:paraId="2BF3594E" w14:textId="77777777" w:rsidR="00B1229E" w:rsidRPr="0083113A" w:rsidRDefault="00B1229E">
      <w:pPr>
        <w:rPr>
          <w:rFonts w:eastAsia="Times New Roman"/>
          <w:lang w:val="en-US"/>
        </w:rPr>
      </w:pPr>
      <w:r w:rsidRPr="0083113A">
        <w:rPr>
          <w:rFonts w:eastAsia="Times New Roman"/>
          <w:lang w:val="en-US"/>
        </w:rPr>
        <w:t xml:space="preserve">Generated at Mon May 17 08:23:10 UTC 2021 by Marco Pantano using Jira 1001.0.0-SNAPSHOT#100160-sha1:43e8f07981106b1e09d0df7114adb9d6b94ac458. </w:t>
      </w:r>
    </w:p>
    <w:sectPr w:rsidR="00B1229E" w:rsidRPr="0083113A" w:rsidSect="0083113A">
      <w:pgSz w:w="16838" w:h="11906" w:orient="landscape"/>
      <w:pgMar w:top="1134" w:right="113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E0C3F"/>
    <w:multiLevelType w:val="multilevel"/>
    <w:tmpl w:val="2198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30C54"/>
    <w:multiLevelType w:val="multilevel"/>
    <w:tmpl w:val="6BE8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04786"/>
    <w:multiLevelType w:val="multilevel"/>
    <w:tmpl w:val="3B2E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22044"/>
    <w:multiLevelType w:val="multilevel"/>
    <w:tmpl w:val="26BA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43C3D"/>
    <w:multiLevelType w:val="multilevel"/>
    <w:tmpl w:val="6FC2F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C67480"/>
    <w:multiLevelType w:val="multilevel"/>
    <w:tmpl w:val="3F66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56A45"/>
    <w:multiLevelType w:val="multilevel"/>
    <w:tmpl w:val="289C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845020"/>
    <w:multiLevelType w:val="multilevel"/>
    <w:tmpl w:val="4E3C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451C29"/>
    <w:multiLevelType w:val="multilevel"/>
    <w:tmpl w:val="2900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2E169C"/>
    <w:multiLevelType w:val="multilevel"/>
    <w:tmpl w:val="0B5A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5D7E0E"/>
    <w:multiLevelType w:val="multilevel"/>
    <w:tmpl w:val="7354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5"/>
  </w:num>
  <w:num w:numId="8">
    <w:abstractNumId w:val="9"/>
  </w:num>
  <w:num w:numId="9">
    <w:abstractNumId w:val="10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3A"/>
    <w:rsid w:val="006A6DA3"/>
    <w:rsid w:val="0083113A"/>
    <w:rsid w:val="00AF356C"/>
    <w:rsid w:val="00B1229E"/>
    <w:rsid w:val="00C0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59638416"/>
  <w15:chartTrackingRefBased/>
  <w15:docId w15:val="{84B2C2B2-5ED5-5E4B-8D2C-088FC200A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eastAsiaTheme="minorEastAsia"/>
      <w:sz w:val="24"/>
      <w:szCs w:val="24"/>
    </w:rPr>
  </w:style>
  <w:style w:type="paragraph" w:styleId="Titolo3">
    <w:name w:val="heading 3"/>
    <w:basedOn w:val="Normale"/>
    <w:link w:val="Titolo3Carattere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msonormal0">
    <w:name w:val="msonormal"/>
    <w:basedOn w:val="Normale"/>
    <w:pPr>
      <w:spacing w:before="100" w:beforeAutospacing="1" w:after="100" w:afterAutospacing="1"/>
    </w:pPr>
  </w:style>
  <w:style w:type="paragraph" w:customStyle="1" w:styleId="tableborder">
    <w:name w:val="tableborder"/>
    <w:basedOn w:val="Normale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e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e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e"/>
    <w:pPr>
      <w:spacing w:before="100" w:beforeAutospacing="1" w:after="100" w:afterAutospacing="1"/>
    </w:pPr>
  </w:style>
  <w:style w:type="paragraph" w:customStyle="1" w:styleId="nopadding">
    <w:name w:val="nopadding"/>
    <w:basedOn w:val="Normale"/>
    <w:pPr>
      <w:spacing w:before="100" w:beforeAutospacing="1" w:after="100" w:afterAutospacing="1"/>
    </w:pPr>
  </w:style>
  <w:style w:type="paragraph" w:customStyle="1" w:styleId="subtext1">
    <w:name w:val="subtext1"/>
    <w:basedOn w:val="Normale"/>
    <w:pPr>
      <w:spacing w:before="100" w:beforeAutospacing="1" w:after="100" w:afterAutospacing="1"/>
    </w:pPr>
    <w:rPr>
      <w:sz w:val="14"/>
      <w:szCs w:val="14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semiHidden/>
    <w:unhideWhenUsed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Pr>
      <w:color w:val="800080"/>
      <w:u w:val="single"/>
    </w:rPr>
  </w:style>
  <w:style w:type="paragraph" w:styleId="NormaleWeb">
    <w:name w:val="Normal (Web)"/>
    <w:basedOn w:val="Normale"/>
    <w:uiPriority w:val="99"/>
    <w:semiHidden/>
    <w:unhideWhenUsed/>
    <w:pPr>
      <w:spacing w:before="100" w:beforeAutospacing="1" w:after="100" w:afterAutospacing="1"/>
    </w:pPr>
  </w:style>
  <w:style w:type="character" w:styleId="Enfasicorsivo">
    <w:name w:val="Emphasis"/>
    <w:basedOn w:val="Carpredefinitoparagrafo"/>
    <w:uiPriority w:val="20"/>
    <w:qFormat/>
    <w:rPr>
      <w:i/>
      <w:iCs/>
    </w:rPr>
  </w:style>
  <w:style w:type="character" w:customStyle="1" w:styleId="nobr">
    <w:name w:val="nobr"/>
    <w:basedOn w:val="Carpredefinitoparagraf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022582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estionerilasci.atlassian.net/browse/ET-63" TargetMode="External"/><Relationship Id="rId18" Type="http://schemas.openxmlformats.org/officeDocument/2006/relationships/hyperlink" Target="https://gestionerilasci.atlassian.net/browse/ET-66" TargetMode="External"/><Relationship Id="rId26" Type="http://schemas.openxmlformats.org/officeDocument/2006/relationships/hyperlink" Target="https://gestionerilasci.atlassian.net/secure/ViewProfile.jspa?accountId=605a30ce27f5ae006e0c2b2d" TargetMode="External"/><Relationship Id="rId39" Type="http://schemas.openxmlformats.org/officeDocument/2006/relationships/hyperlink" Target="file:////secure/attachment/10000/10000_SetDepoyLibrerieProprietarieComponente.js" TargetMode="External"/><Relationship Id="rId21" Type="http://schemas.openxmlformats.org/officeDocument/2006/relationships/hyperlink" Target="https://gestionerilasci.atlassian.net/browse/ET-67" TargetMode="External"/><Relationship Id="rId34" Type="http://schemas.openxmlformats.org/officeDocument/2006/relationships/hyperlink" Target="https://gestionerilasci.atlassian.net/secure/ViewProfile.jspa?accountId=605a30ce27f5ae006e0c2b2d" TargetMode="External"/><Relationship Id="rId42" Type="http://schemas.openxmlformats.org/officeDocument/2006/relationships/hyperlink" Target="https://gestionerilasci.atlassian.net/secure/ViewProfile.jspa?accountId=605a30ce27f5ae006e0c2b2d" TargetMode="External"/><Relationship Id="rId7" Type="http://schemas.openxmlformats.org/officeDocument/2006/relationships/hyperlink" Target="https://gestionerilasci.atlassian.net/secure/ViewProfile.jspa?accountId=6058727814a23b0069acd66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estionerilasci.atlassian.net/browse/ET-65" TargetMode="External"/><Relationship Id="rId29" Type="http://schemas.openxmlformats.org/officeDocument/2006/relationships/hyperlink" Target="https://gestionerilasci.atlassian.net/secure/ViewProfile.jspa?accountId=6058727814a23b0069acd66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estionerilasci.atlassian.net/secure/BrowseProject.jspa?id=10000" TargetMode="External"/><Relationship Id="rId11" Type="http://schemas.openxmlformats.org/officeDocument/2006/relationships/hyperlink" Target="https://gestionerilasci.atlassian.net/browse/ET-62" TargetMode="External"/><Relationship Id="rId24" Type="http://schemas.openxmlformats.org/officeDocument/2006/relationships/hyperlink" Target="https://repositorymaven.inail.it:8443/nexus/service/rest/v1/components?repository=$NEXUSHOSTEDBUILDED_UPLOAD" TargetMode="External"/><Relationship Id="rId32" Type="http://schemas.openxmlformats.org/officeDocument/2006/relationships/hyperlink" Target="https://gestionerilasci.atlassian.net/secure/ViewProfile.jspa?accountId=5dc54d4570f1ea0df769eed7" TargetMode="External"/><Relationship Id="rId37" Type="http://schemas.openxmlformats.org/officeDocument/2006/relationships/hyperlink" Target="file:////secure/attachment/10001/10001_SetLibrerieProprietarieDaRilasciare.js" TargetMode="External"/><Relationship Id="rId40" Type="http://schemas.openxmlformats.org/officeDocument/2006/relationships/image" Target="file:///\\images\icons\link_attachment_7.gif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gestionerilasci.atlassian.net/browse/ET-29" TargetMode="External"/><Relationship Id="rId15" Type="http://schemas.openxmlformats.org/officeDocument/2006/relationships/hyperlink" Target="https://gestionerilasci.atlassian.net/browse/ET-64" TargetMode="External"/><Relationship Id="rId23" Type="http://schemas.openxmlformats.org/officeDocument/2006/relationships/hyperlink" Target="https://repositorymaven.inail.it:8443/nexus/service/rest/v1/components?repository=$NEXUSHOSTEDBUILDED_UPLOAD" TargetMode="External"/><Relationship Id="rId28" Type="http://schemas.openxmlformats.org/officeDocument/2006/relationships/hyperlink" Target="https://gestionerilasci.atlassian.net/secure/ViewProfile.jspa?accountId=5dc54d4570f1ea0df769eed7" TargetMode="External"/><Relationship Id="rId36" Type="http://schemas.openxmlformats.org/officeDocument/2006/relationships/hyperlink" Target="https://gestionerilasci.atlassian.net/secure/ViewProfile.jspa?accountId=605a30ce27f5ae006e0c2b2d" TargetMode="External"/><Relationship Id="rId10" Type="http://schemas.openxmlformats.org/officeDocument/2006/relationships/hyperlink" Target="https://gestionerilasci.atlassian.net/browse/ET-62" TargetMode="External"/><Relationship Id="rId19" Type="http://schemas.openxmlformats.org/officeDocument/2006/relationships/hyperlink" Target="https://gestionerilasci.atlassian.net/browse/ET-66" TargetMode="External"/><Relationship Id="rId31" Type="http://schemas.openxmlformats.org/officeDocument/2006/relationships/hyperlink" Target="https://gestionerilasci.atlassian.net/secure/ViewProfile.jspa?accountId=605a30ce27f5ae006e0c2b2d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s://gestionerilasci.atlassian.net/images/icons/attach/text.gif" TargetMode="External"/><Relationship Id="rId14" Type="http://schemas.openxmlformats.org/officeDocument/2006/relationships/hyperlink" Target="https://gestionerilasci.atlassian.net/browse/ET-64" TargetMode="External"/><Relationship Id="rId22" Type="http://schemas.openxmlformats.org/officeDocument/2006/relationships/hyperlink" Target="https://gestionerilasci.atlassian.net/browse/ET-8" TargetMode="External"/><Relationship Id="rId27" Type="http://schemas.openxmlformats.org/officeDocument/2006/relationships/hyperlink" Target="https://gestionerilasci.atlassian.net/secure/ViewProfile.jspa?accountId=605a30ce570829006adf3a0a" TargetMode="External"/><Relationship Id="rId30" Type="http://schemas.openxmlformats.org/officeDocument/2006/relationships/hyperlink" Target="https://gestionerilasci.atlassian.net/secure/ViewProfile.jspa?accountId=605a30ce27f5ae006e0c2b2d" TargetMode="External"/><Relationship Id="rId35" Type="http://schemas.openxmlformats.org/officeDocument/2006/relationships/hyperlink" Target="https://gestionerilasci.atlassian.net/secure/ViewProfile.jspa?accountId=605a30ce27f5ae006e0c2b2d" TargetMode="External"/><Relationship Id="rId43" Type="http://schemas.openxmlformats.org/officeDocument/2006/relationships/hyperlink" Target="https://gestionerilasci.atlassian.net/secure/ViewProfile.jspa?accountId=605a30ce27f5ae006e0c2b2d" TargetMode="External"/><Relationship Id="rId8" Type="http://schemas.openxmlformats.org/officeDocument/2006/relationships/hyperlink" Target="https://gestionerilasci.atlassian.net/secure/ViewProfile.jspa?accountId=6058727814a23b0069acd66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estionerilasci.atlassian.net/browse/ET-63" TargetMode="External"/><Relationship Id="rId17" Type="http://schemas.openxmlformats.org/officeDocument/2006/relationships/hyperlink" Target="https://gestionerilasci.atlassian.net/browse/ET-65" TargetMode="External"/><Relationship Id="rId25" Type="http://schemas.openxmlformats.org/officeDocument/2006/relationships/hyperlink" Target="https://gestionerilasci.atlassian.net/secure/ViewProfile.jspa?accountId=6058727814a23b0069acd66e" TargetMode="External"/><Relationship Id="rId33" Type="http://schemas.openxmlformats.org/officeDocument/2006/relationships/hyperlink" Target="https://gestionerilasci.atlassian.net/secure/ViewProfile.jspa?accountId=6058727814a23b0069acd66e" TargetMode="External"/><Relationship Id="rId38" Type="http://schemas.openxmlformats.org/officeDocument/2006/relationships/image" Target="file:///\\images\icons\link_attachment_7.gif" TargetMode="External"/><Relationship Id="rId20" Type="http://schemas.openxmlformats.org/officeDocument/2006/relationships/hyperlink" Target="https://gestionerilasci.atlassian.net/browse/ET-67" TargetMode="External"/><Relationship Id="rId41" Type="http://schemas.openxmlformats.org/officeDocument/2006/relationships/hyperlink" Target="https://gestionerilasci.atlassian.net/secure/ViewProfile.jspa?accountId=6058727814a23b0069acd66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3102</Words>
  <Characters>17688</Characters>
  <Application>Microsoft Office Word</Application>
  <DocSecurity>0</DocSecurity>
  <Lines>147</Lines>
  <Paragraphs>41</Paragraphs>
  <ScaleCrop>false</ScaleCrop>
  <Company/>
  <LinksUpToDate>false</LinksUpToDate>
  <CharactersWithSpaces>20749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[#ET-29] Evoluzione modalità di rilascio su Artifact Repository</dc:title>
  <dc:subject/>
  <dc:creator>Marco Pantano</dc:creator>
  <cp:keywords/>
  <dc:description/>
  <cp:lastModifiedBy>Cappitelli, Andrea</cp:lastModifiedBy>
  <cp:revision>2</cp:revision>
  <dcterms:created xsi:type="dcterms:W3CDTF">2021-05-17T10:35:00Z</dcterms:created>
  <dcterms:modified xsi:type="dcterms:W3CDTF">2021-05-17T10:35:00Z</dcterms:modified>
</cp:coreProperties>
</file>